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6D83" w14:textId="77777777" w:rsidR="00ED14A0" w:rsidRDefault="00000000">
      <w:pPr>
        <w:shd w:val="clear" w:color="auto" w:fill="FFFFFF"/>
        <w:spacing w:line="240" w:lineRule="auto"/>
        <w:jc w:val="both"/>
        <w:pPrChange w:id="3" w:author="Joisa, Chinmaya Udaya" w:date="2023-09-05T11:19:00Z">
          <w:pPr>
            <w:pStyle w:val="Body"/>
            <w:shd w:val="clear" w:color="auto" w:fill="FFFFFF"/>
            <w:spacing w:line="240" w:lineRule="auto"/>
            <w:jc w:val="both"/>
          </w:pPr>
        </w:pPrChange>
      </w:pPr>
      <w:r>
        <w:rPr>
          <w:b/>
          <w:sz w:val="32"/>
          <w:szCs w:val="32"/>
        </w:rPr>
        <w:t xml:space="preserve">Integrated </w:t>
      </w:r>
      <w:proofErr w:type="gramStart"/>
      <w:r>
        <w:rPr>
          <w:b/>
          <w:sz w:val="32"/>
          <w:szCs w:val="32"/>
        </w:rPr>
        <w:t>single-dose</w:t>
      </w:r>
      <w:proofErr w:type="gramEnd"/>
      <w:r>
        <w:rPr>
          <w:b/>
          <w:sz w:val="32"/>
          <w:szCs w:val="32"/>
        </w:rPr>
        <w:t xml:space="preserve"> kinome profiling data is predictive of cancer cell line sensitivity to kinase inhibitors  </w:t>
      </w:r>
    </w:p>
    <w:p w14:paraId="24E8FDF4" w14:textId="77777777" w:rsidR="00ED14A0" w:rsidRDefault="00000000">
      <w:pPr>
        <w:shd w:val="clear" w:color="auto" w:fill="FFFFFF"/>
        <w:spacing w:line="240" w:lineRule="auto"/>
        <w:jc w:val="both"/>
        <w:pPrChange w:id="4" w:author="Joisa, Chinmaya Udaya" w:date="2023-09-05T11:19:00Z">
          <w:pPr>
            <w:pStyle w:val="Body"/>
            <w:shd w:val="clear" w:color="auto" w:fill="FFFFFF"/>
            <w:spacing w:line="240" w:lineRule="auto"/>
            <w:jc w:val="both"/>
          </w:pPr>
        </w:pPrChange>
      </w:pPr>
      <w:r>
        <w:t xml:space="preserve"> </w:t>
      </w:r>
    </w:p>
    <w:p w14:paraId="19633870" w14:textId="571D4C66" w:rsidR="00ED14A0" w:rsidRDefault="00000000">
      <w:pPr>
        <w:shd w:val="clear" w:color="auto" w:fill="FFFFFF"/>
        <w:spacing w:line="240" w:lineRule="auto"/>
        <w:jc w:val="both"/>
        <w:pPrChange w:id="5" w:author="Joisa, Chinmaya Udaya" w:date="2023-09-05T11:19:00Z">
          <w:pPr>
            <w:pStyle w:val="Body"/>
            <w:shd w:val="clear" w:color="auto" w:fill="FFFFFF"/>
            <w:spacing w:line="240" w:lineRule="auto"/>
            <w:jc w:val="both"/>
          </w:pPr>
        </w:pPrChange>
      </w:pPr>
      <w:r>
        <w:t>Chinmaya U. Joisa</w:t>
      </w:r>
      <w:r>
        <w:rPr>
          <w:vertAlign w:val="superscript"/>
        </w:rPr>
        <w:t>1</w:t>
      </w:r>
      <w:r>
        <w:t xml:space="preserve">, Kevin A. </w:t>
      </w:r>
      <w:del w:id="6" w:author="Joisa, Chinmaya Udaya" w:date="2023-09-05T11:19:00Z">
        <w:r>
          <w:delText>Chen</w:delText>
        </w:r>
        <w:r>
          <w:rPr>
            <w:vertAlign w:val="superscript"/>
          </w:rPr>
          <w:delText>2</w:delText>
        </w:r>
      </w:del>
      <w:ins w:id="7" w:author="Joisa, Chinmaya Udaya" w:date="2023-09-05T11:19:00Z">
        <w:r>
          <w:t>Chen</w:t>
        </w:r>
        <w:r>
          <w:rPr>
            <w:vertAlign w:val="superscript"/>
          </w:rPr>
          <w:t>4</w:t>
        </w:r>
      </w:ins>
      <w:r>
        <w:t xml:space="preserve">, Matthew E. </w:t>
      </w:r>
      <w:del w:id="8" w:author="Joisa, Chinmaya Udaya" w:date="2023-09-05T11:19:00Z">
        <w:r>
          <w:delText>Berginski</w:delText>
        </w:r>
        <w:r>
          <w:rPr>
            <w:vertAlign w:val="superscript"/>
          </w:rPr>
          <w:delText>3</w:delText>
        </w:r>
      </w:del>
      <w:ins w:id="9" w:author="Joisa, Chinmaya Udaya" w:date="2023-09-05T11:19:00Z">
        <w:r>
          <w:t>Berginski</w:t>
        </w:r>
        <w:r>
          <w:rPr>
            <w:vertAlign w:val="superscript"/>
          </w:rPr>
          <w:t>2</w:t>
        </w:r>
      </w:ins>
      <w:r>
        <w:rPr>
          <w:rPrChange w:id="10" w:author="Joisa, Chinmaya Udaya" w:date="2023-09-05T11:19:00Z">
            <w:rPr>
              <w:lang w:val="de-DE"/>
            </w:rPr>
          </w:rPrChange>
        </w:rPr>
        <w:t xml:space="preserve">, Brian T. </w:t>
      </w:r>
      <w:del w:id="11" w:author="Joisa, Chinmaya Udaya" w:date="2023-09-05T11:19:00Z">
        <w:r>
          <w:rPr>
            <w:lang w:val="de-DE"/>
          </w:rPr>
          <w:delText>Golitz</w:delText>
        </w:r>
        <w:r>
          <w:rPr>
            <w:vertAlign w:val="superscript"/>
          </w:rPr>
          <w:delText>4</w:delText>
        </w:r>
      </w:del>
      <w:ins w:id="12" w:author="Joisa, Chinmaya Udaya" w:date="2023-09-05T11:19:00Z">
        <w:r>
          <w:t>Golitz</w:t>
        </w:r>
        <w:r>
          <w:rPr>
            <w:vertAlign w:val="superscript"/>
          </w:rPr>
          <w:t>2</w:t>
        </w:r>
      </w:ins>
      <w:r>
        <w:rPr>
          <w:rPrChange w:id="13" w:author="Joisa, Chinmaya Udaya" w:date="2023-09-05T11:19:00Z">
            <w:rPr>
              <w:lang w:val="da-DK"/>
            </w:rPr>
          </w:rPrChange>
        </w:rPr>
        <w:t xml:space="preserve">, Madison R. </w:t>
      </w:r>
      <w:del w:id="14" w:author="Joisa, Chinmaya Udaya" w:date="2023-09-05T11:19:00Z">
        <w:r>
          <w:rPr>
            <w:lang w:val="da-DK"/>
          </w:rPr>
          <w:delText>Jenner</w:delText>
        </w:r>
        <w:r>
          <w:rPr>
            <w:vertAlign w:val="superscript"/>
          </w:rPr>
          <w:delText>3,5</w:delText>
        </w:r>
      </w:del>
      <w:ins w:id="15" w:author="Joisa, Chinmaya Udaya" w:date="2023-09-05T11:19:00Z">
        <w:r>
          <w:t>Jenner</w:t>
        </w:r>
        <w:r>
          <w:rPr>
            <w:vertAlign w:val="superscript"/>
          </w:rPr>
          <w:t>2,3</w:t>
        </w:r>
      </w:ins>
      <w:r>
        <w:rPr>
          <w:rPrChange w:id="16" w:author="Joisa, Chinmaya Udaya" w:date="2023-09-05T11:19:00Z">
            <w:rPr>
              <w:lang w:val="es-ES_tradnl"/>
            </w:rPr>
          </w:rPrChange>
        </w:rPr>
        <w:t xml:space="preserve">, Silvia G. Herrera </w:t>
      </w:r>
      <w:del w:id="17" w:author="Joisa, Chinmaya Udaya" w:date="2023-09-05T11:19:00Z">
        <w:r>
          <w:rPr>
            <w:lang w:val="es-ES_tradnl"/>
          </w:rPr>
          <w:delText>Loeza</w:delText>
        </w:r>
        <w:r>
          <w:rPr>
            <w:vertAlign w:val="superscript"/>
          </w:rPr>
          <w:delText>5</w:delText>
        </w:r>
      </w:del>
      <w:ins w:id="18" w:author="Joisa, Chinmaya Udaya" w:date="2023-09-05T11:19:00Z">
        <w:r>
          <w:t>Loeza</w:t>
        </w:r>
        <w:r>
          <w:rPr>
            <w:vertAlign w:val="superscript"/>
          </w:rPr>
          <w:t>3</w:t>
        </w:r>
      </w:ins>
      <w:r>
        <w:t>, Jen Jen Yeh</w:t>
      </w:r>
      <w:r>
        <w:rPr>
          <w:vertAlign w:val="superscript"/>
        </w:rPr>
        <w:t>2,3,</w:t>
      </w:r>
      <w:del w:id="19" w:author="Joisa, Chinmaya Udaya" w:date="2023-09-05T11:19:00Z">
        <w:r>
          <w:rPr>
            <w:vertAlign w:val="superscript"/>
          </w:rPr>
          <w:delText>5</w:delText>
        </w:r>
      </w:del>
      <w:ins w:id="20" w:author="Joisa, Chinmaya Udaya" w:date="2023-09-05T11:19:00Z">
        <w:r>
          <w:rPr>
            <w:vertAlign w:val="superscript"/>
          </w:rPr>
          <w:t>4</w:t>
        </w:r>
      </w:ins>
      <w:r>
        <w:t>, Shawn M. Gomez</w:t>
      </w:r>
      <w:r>
        <w:rPr>
          <w:vertAlign w:val="superscript"/>
        </w:rPr>
        <w:t>1,</w:t>
      </w:r>
      <w:del w:id="21" w:author="Joisa, Chinmaya Udaya" w:date="2023-09-05T11:19:00Z">
        <w:r>
          <w:rPr>
            <w:vertAlign w:val="superscript"/>
          </w:rPr>
          <w:delText>3</w:delText>
        </w:r>
      </w:del>
      <w:ins w:id="22" w:author="Joisa, Chinmaya Udaya" w:date="2023-09-05T11:19:00Z">
        <w:r>
          <w:rPr>
            <w:vertAlign w:val="superscript"/>
          </w:rPr>
          <w:t>2</w:t>
        </w:r>
      </w:ins>
      <w:r>
        <w:t xml:space="preserve"> </w:t>
      </w:r>
    </w:p>
    <w:p w14:paraId="0E78CD0C" w14:textId="77777777" w:rsidR="00ED14A0" w:rsidRDefault="00ED14A0">
      <w:pPr>
        <w:shd w:val="clear" w:color="auto" w:fill="FFFFFF"/>
        <w:spacing w:line="240" w:lineRule="auto"/>
        <w:jc w:val="both"/>
        <w:pPrChange w:id="23" w:author="Joisa, Chinmaya Udaya" w:date="2023-09-05T11:19:00Z">
          <w:pPr>
            <w:pStyle w:val="Body"/>
            <w:shd w:val="clear" w:color="auto" w:fill="FFFFFF"/>
            <w:spacing w:line="240" w:lineRule="auto"/>
            <w:jc w:val="both"/>
          </w:pPr>
        </w:pPrChange>
      </w:pPr>
    </w:p>
    <w:p w14:paraId="4B5F0D37" w14:textId="77777777" w:rsidR="00ED14A0" w:rsidRDefault="00000000">
      <w:pPr>
        <w:numPr>
          <w:ilvl w:val="0"/>
          <w:numId w:val="1"/>
        </w:numPr>
        <w:shd w:val="clear" w:color="auto" w:fill="FFFFFF"/>
        <w:spacing w:line="240" w:lineRule="auto"/>
        <w:jc w:val="both"/>
        <w:pPrChange w:id="24" w:author="Joisa, Chinmaya Udaya" w:date="2023-09-05T11:19:00Z">
          <w:pPr>
            <w:pStyle w:val="Body"/>
            <w:numPr>
              <w:numId w:val="6"/>
            </w:numPr>
            <w:shd w:val="clear" w:color="auto" w:fill="FFFFFF"/>
            <w:spacing w:line="240" w:lineRule="auto"/>
            <w:ind w:left="720" w:hanging="360"/>
            <w:jc w:val="both"/>
          </w:pPr>
        </w:pPrChange>
      </w:pPr>
      <w:r>
        <w:t>Joint Department of Biomedical Engineering, University of North Carolina at Chapel Hill, Chapel Hill, NC, USA and North Carolina State University, Raleigh, NC, USA</w:t>
      </w:r>
    </w:p>
    <w:p w14:paraId="1A08D0A8" w14:textId="77777777" w:rsidR="00ED14A0" w:rsidRDefault="00000000">
      <w:pPr>
        <w:numPr>
          <w:ilvl w:val="0"/>
          <w:numId w:val="1"/>
        </w:numPr>
        <w:shd w:val="clear" w:color="auto" w:fill="FFFFFF"/>
        <w:spacing w:line="240" w:lineRule="auto"/>
        <w:jc w:val="both"/>
        <w:rPr>
          <w:moveFrom w:id="25" w:author="Joisa, Chinmaya Udaya" w:date="2023-09-05T11:19:00Z"/>
        </w:rPr>
        <w:pPrChange w:id="26" w:author="Joisa, Chinmaya Udaya" w:date="2023-09-05T11:19:00Z">
          <w:pPr>
            <w:pStyle w:val="Body"/>
            <w:numPr>
              <w:numId w:val="6"/>
            </w:numPr>
            <w:shd w:val="clear" w:color="auto" w:fill="FFFFFF"/>
            <w:spacing w:line="240" w:lineRule="auto"/>
            <w:ind w:left="720" w:hanging="360"/>
            <w:jc w:val="both"/>
          </w:pPr>
        </w:pPrChange>
      </w:pPr>
      <w:moveFromRangeStart w:id="27" w:author="Joisa, Chinmaya Udaya" w:date="2023-09-05T11:19:00Z" w:name="move144805208"/>
      <w:moveFrom w:id="28" w:author="Joisa, Chinmaya Udaya" w:date="2023-09-05T11:19:00Z">
        <w:r>
          <w:t>Department of Surgery, University of North Carolina at Chapel Hill, Chapel Hill, NC, USA</w:t>
        </w:r>
      </w:moveFrom>
    </w:p>
    <w:moveFromRangeEnd w:id="27"/>
    <w:p w14:paraId="188AD83D" w14:textId="77777777" w:rsidR="00ED14A0" w:rsidRDefault="00000000">
      <w:pPr>
        <w:numPr>
          <w:ilvl w:val="0"/>
          <w:numId w:val="1"/>
        </w:numPr>
        <w:shd w:val="clear" w:color="auto" w:fill="FFFFFF"/>
        <w:spacing w:line="240" w:lineRule="auto"/>
        <w:jc w:val="both"/>
        <w:pPrChange w:id="29" w:author="Joisa, Chinmaya Udaya" w:date="2023-09-05T11:19:00Z">
          <w:pPr>
            <w:pStyle w:val="Body"/>
            <w:numPr>
              <w:numId w:val="6"/>
            </w:numPr>
            <w:shd w:val="clear" w:color="auto" w:fill="FFFFFF"/>
            <w:spacing w:line="240" w:lineRule="auto"/>
            <w:ind w:left="720" w:hanging="360"/>
            <w:jc w:val="both"/>
          </w:pPr>
        </w:pPrChange>
      </w:pPr>
      <w:r>
        <w:t>Department of Pharmacology, University of North Carolina at Chapel Hill, Chapel Hill, NC, USA</w:t>
      </w:r>
    </w:p>
    <w:p w14:paraId="79A5CCB6" w14:textId="77777777" w:rsidR="007D6E47" w:rsidRDefault="00000000">
      <w:pPr>
        <w:pStyle w:val="Body"/>
        <w:numPr>
          <w:ilvl w:val="0"/>
          <w:numId w:val="6"/>
        </w:numPr>
        <w:shd w:val="clear" w:color="auto" w:fill="FFFFFF"/>
        <w:spacing w:line="240" w:lineRule="auto"/>
        <w:jc w:val="both"/>
        <w:rPr>
          <w:del w:id="30" w:author="Joisa, Chinmaya Udaya" w:date="2023-09-05T11:19:00Z"/>
        </w:rPr>
      </w:pPr>
      <w:del w:id="31" w:author="Joisa, Chinmaya Udaya" w:date="2023-09-05T11:19:00Z">
        <w:r>
          <w:delText>Eshelman Institute for Innovation, University of North Carolina at Chapel Hill, Chapel Hill, NC, USA</w:delText>
        </w:r>
      </w:del>
    </w:p>
    <w:p w14:paraId="21966D29" w14:textId="77777777" w:rsidR="00ED14A0" w:rsidRDefault="00000000">
      <w:pPr>
        <w:numPr>
          <w:ilvl w:val="0"/>
          <w:numId w:val="1"/>
        </w:numPr>
        <w:shd w:val="clear" w:color="auto" w:fill="FFFFFF"/>
        <w:spacing w:line="240" w:lineRule="auto"/>
        <w:jc w:val="both"/>
        <w:pPrChange w:id="32" w:author="Joisa, Chinmaya Udaya" w:date="2023-09-05T11:19:00Z">
          <w:pPr>
            <w:pStyle w:val="Body"/>
            <w:numPr>
              <w:numId w:val="6"/>
            </w:numPr>
            <w:shd w:val="clear" w:color="auto" w:fill="FFFFFF"/>
            <w:spacing w:line="240" w:lineRule="auto"/>
            <w:ind w:left="720" w:hanging="360"/>
            <w:jc w:val="both"/>
          </w:pPr>
        </w:pPrChange>
      </w:pPr>
      <w:r>
        <w:t>Lineberger Comprehensive Cancer Center, University of North Carolina at Chapel Hill, Chapel Hill, NC, USA</w:t>
      </w:r>
    </w:p>
    <w:p w14:paraId="5B1813C2" w14:textId="77777777" w:rsidR="007D6E47" w:rsidRDefault="007D6E47">
      <w:pPr>
        <w:pStyle w:val="Body"/>
        <w:shd w:val="clear" w:color="auto" w:fill="FFFFFF"/>
        <w:spacing w:line="240" w:lineRule="auto"/>
        <w:jc w:val="both"/>
        <w:rPr>
          <w:del w:id="33" w:author="Joisa, Chinmaya Udaya" w:date="2023-09-05T11:19:00Z"/>
        </w:rPr>
      </w:pPr>
    </w:p>
    <w:p w14:paraId="22E67EEF" w14:textId="77777777" w:rsidR="00ED14A0" w:rsidRDefault="00000000">
      <w:pPr>
        <w:numPr>
          <w:ilvl w:val="0"/>
          <w:numId w:val="1"/>
        </w:numPr>
        <w:shd w:val="clear" w:color="auto" w:fill="FFFFFF"/>
        <w:spacing w:line="240" w:lineRule="auto"/>
        <w:jc w:val="both"/>
        <w:rPr>
          <w:moveTo w:id="34" w:author="Joisa, Chinmaya Udaya" w:date="2023-09-05T11:19:00Z"/>
        </w:rPr>
        <w:pPrChange w:id="35" w:author="Joisa, Chinmaya Udaya" w:date="2023-09-05T11:19:00Z">
          <w:pPr>
            <w:pStyle w:val="Body"/>
            <w:numPr>
              <w:numId w:val="6"/>
            </w:numPr>
            <w:shd w:val="clear" w:color="auto" w:fill="FFFFFF"/>
            <w:spacing w:line="240" w:lineRule="auto"/>
            <w:ind w:left="720" w:hanging="360"/>
            <w:jc w:val="both"/>
          </w:pPr>
        </w:pPrChange>
      </w:pPr>
      <w:moveToRangeStart w:id="36" w:author="Joisa, Chinmaya Udaya" w:date="2023-09-05T11:19:00Z" w:name="move144805208"/>
      <w:moveTo w:id="37" w:author="Joisa, Chinmaya Udaya" w:date="2023-09-05T11:19:00Z">
        <w:r>
          <w:t>Department of Surgery, University of North Carolina at Chapel Hill, Chapel Hill, NC, USA</w:t>
        </w:r>
      </w:moveTo>
    </w:p>
    <w:moveToRangeEnd w:id="36"/>
    <w:p w14:paraId="7FA063C6" w14:textId="77777777" w:rsidR="00ED14A0" w:rsidRDefault="00ED14A0">
      <w:pPr>
        <w:shd w:val="clear" w:color="auto" w:fill="FFFFFF"/>
        <w:spacing w:line="240" w:lineRule="auto"/>
        <w:jc w:val="both"/>
        <w:pPrChange w:id="38" w:author="Joisa, Chinmaya Udaya" w:date="2023-09-05T11:19:00Z">
          <w:pPr>
            <w:pStyle w:val="Body"/>
            <w:shd w:val="clear" w:color="auto" w:fill="FFFFFF"/>
            <w:spacing w:line="240" w:lineRule="auto"/>
            <w:jc w:val="both"/>
          </w:pPr>
        </w:pPrChange>
      </w:pPr>
    </w:p>
    <w:p w14:paraId="472091AC" w14:textId="77777777" w:rsidR="00ED14A0" w:rsidRDefault="00000000">
      <w:pPr>
        <w:shd w:val="clear" w:color="auto" w:fill="FFFFFF"/>
        <w:spacing w:line="240" w:lineRule="auto"/>
        <w:jc w:val="both"/>
        <w:pPrChange w:id="39" w:author="Joisa, Chinmaya Udaya" w:date="2023-09-05T11:19:00Z">
          <w:pPr>
            <w:pStyle w:val="Body"/>
            <w:shd w:val="clear" w:color="auto" w:fill="FFFFFF"/>
            <w:spacing w:line="240" w:lineRule="auto"/>
            <w:jc w:val="both"/>
          </w:pPr>
        </w:pPrChange>
      </w:pPr>
      <w:r>
        <w:t>Corresponding Author: Shawn M. Gomez (smgomez@unc.edu)</w:t>
      </w:r>
    </w:p>
    <w:p w14:paraId="47815F4E" w14:textId="77777777" w:rsidR="00ED14A0" w:rsidRDefault="00000000">
      <w:pPr>
        <w:shd w:val="clear" w:color="auto" w:fill="FFFFFF"/>
        <w:spacing w:line="240" w:lineRule="auto"/>
        <w:jc w:val="both"/>
        <w:pPrChange w:id="40" w:author="Joisa, Chinmaya Udaya" w:date="2023-09-05T11:19:00Z">
          <w:pPr>
            <w:pStyle w:val="Body"/>
            <w:shd w:val="clear" w:color="auto" w:fill="FFFFFF"/>
            <w:spacing w:line="240" w:lineRule="auto"/>
            <w:jc w:val="both"/>
          </w:pPr>
        </w:pPrChange>
      </w:pPr>
      <w:r>
        <w:t xml:space="preserve"> </w:t>
      </w:r>
    </w:p>
    <w:p w14:paraId="49321BC9" w14:textId="77777777" w:rsidR="00ED14A0" w:rsidRDefault="00000000">
      <w:pPr>
        <w:shd w:val="clear" w:color="auto" w:fill="FFFFFF"/>
        <w:spacing w:line="240" w:lineRule="auto"/>
        <w:jc w:val="both"/>
        <w:rPr>
          <w:b/>
          <w:sz w:val="28"/>
          <w:szCs w:val="28"/>
        </w:rPr>
        <w:pPrChange w:id="41" w:author="Joisa, Chinmaya Udaya" w:date="2023-09-05T11:19:00Z">
          <w:pPr>
            <w:pStyle w:val="Body"/>
            <w:shd w:val="clear" w:color="auto" w:fill="FFFFFF"/>
            <w:spacing w:line="240" w:lineRule="auto"/>
            <w:jc w:val="both"/>
          </w:pPr>
        </w:pPrChange>
      </w:pPr>
      <w:r>
        <w:rPr>
          <w:b/>
          <w:sz w:val="28"/>
          <w:rPrChange w:id="42" w:author="Joisa, Chinmaya Udaya" w:date="2023-09-05T11:19:00Z">
            <w:rPr>
              <w:b/>
              <w:sz w:val="28"/>
              <w:lang w:val="de-DE"/>
            </w:rPr>
          </w:rPrChange>
        </w:rPr>
        <w:t>Abstract</w:t>
      </w:r>
    </w:p>
    <w:p w14:paraId="2260CFCE" w14:textId="77777777" w:rsidR="00ED14A0" w:rsidRDefault="00ED14A0">
      <w:pPr>
        <w:shd w:val="clear" w:color="auto" w:fill="FFFFFF"/>
        <w:spacing w:line="240" w:lineRule="auto"/>
        <w:jc w:val="both"/>
        <w:pPrChange w:id="43" w:author="Joisa, Chinmaya Udaya" w:date="2023-09-05T11:19:00Z">
          <w:pPr>
            <w:pStyle w:val="Body"/>
            <w:shd w:val="clear" w:color="auto" w:fill="FFFFFF"/>
            <w:spacing w:line="240" w:lineRule="auto"/>
            <w:jc w:val="both"/>
          </w:pPr>
        </w:pPrChange>
      </w:pPr>
    </w:p>
    <w:p w14:paraId="7710C6E2" w14:textId="61AF885A" w:rsidR="00ED14A0" w:rsidRDefault="00000000">
      <w:pPr>
        <w:shd w:val="clear" w:color="auto" w:fill="FFFFFF"/>
        <w:spacing w:line="240" w:lineRule="auto"/>
        <w:jc w:val="both"/>
        <w:pPrChange w:id="44" w:author="Joisa, Chinmaya Udaya" w:date="2023-09-05T11:19:00Z">
          <w:pPr>
            <w:pStyle w:val="Body"/>
            <w:shd w:val="clear" w:color="auto" w:fill="FFFFFF"/>
            <w:jc w:val="both"/>
          </w:pPr>
        </w:pPrChange>
      </w:pPr>
      <w:r>
        <w:rPr>
          <w:color w:val="1F2225"/>
          <w:sz w:val="23"/>
          <w:rPrChange w:id="45" w:author="Joisa, Chinmaya Udaya" w:date="2023-09-05T11:19:00Z">
            <w:rPr>
              <w:color w:val="1F2225"/>
              <w:sz w:val="23"/>
              <w:u w:color="1F2225"/>
            </w:rPr>
          </w:rPrChange>
        </w:rPr>
        <w:t xml:space="preserve">Protein kinase activity forms the backbone of cellular information transfer, acting both individually and as part of a broader network, the kinome. </w:t>
      </w:r>
      <w:del w:id="46" w:author="Joisa, Chinmaya Udaya" w:date="2023-09-05T11:19:00Z">
        <w:r>
          <w:rPr>
            <w:color w:val="1F2225"/>
            <w:sz w:val="23"/>
            <w:szCs w:val="23"/>
            <w:u w:color="1F2225"/>
          </w:rPr>
          <w:delText>Correspondingly, their</w:delText>
        </w:r>
      </w:del>
      <w:ins w:id="47" w:author="Joisa, Chinmaya Udaya" w:date="2023-09-05T11:19:00Z">
        <w:r>
          <w:rPr>
            <w:color w:val="1F2225"/>
            <w:sz w:val="23"/>
            <w:szCs w:val="23"/>
          </w:rPr>
          <w:t>Their</w:t>
        </w:r>
      </w:ins>
      <w:r>
        <w:rPr>
          <w:color w:val="1F2225"/>
          <w:sz w:val="23"/>
          <w:rPrChange w:id="48" w:author="Joisa, Chinmaya Udaya" w:date="2023-09-05T11:19:00Z">
            <w:rPr>
              <w:color w:val="1F2225"/>
              <w:sz w:val="23"/>
              <w:u w:color="1F2225"/>
            </w:rPr>
          </w:rPrChange>
        </w:rPr>
        <w:t xml:space="preserve"> central role in signaling </w:t>
      </w:r>
      <w:del w:id="49" w:author="Joisa, Chinmaya Udaya" w:date="2023-09-05T11:19:00Z">
        <w:r>
          <w:rPr>
            <w:color w:val="1F2225"/>
            <w:sz w:val="23"/>
            <w:szCs w:val="23"/>
            <w:u w:color="1F2225"/>
          </w:rPr>
          <w:delText>implicates</w:delText>
        </w:r>
      </w:del>
      <w:ins w:id="50" w:author="Joisa, Chinmaya Udaya" w:date="2023-09-05T11:19:00Z">
        <w:r>
          <w:rPr>
            <w:color w:val="1F2225"/>
            <w:sz w:val="23"/>
            <w:szCs w:val="23"/>
          </w:rPr>
          <w:t>leads to</w:t>
        </w:r>
      </w:ins>
      <w:r>
        <w:rPr>
          <w:color w:val="1F2225"/>
          <w:sz w:val="23"/>
          <w:rPrChange w:id="51" w:author="Joisa, Chinmaya Udaya" w:date="2023-09-05T11:19:00Z">
            <w:rPr>
              <w:color w:val="1F2225"/>
              <w:sz w:val="23"/>
              <w:u w:color="1F2225"/>
            </w:rPr>
          </w:rPrChange>
        </w:rPr>
        <w:t xml:space="preserve"> kinome dysfunction </w:t>
      </w:r>
      <w:del w:id="52" w:author="Joisa, Chinmaya Udaya" w:date="2023-09-05T11:19:00Z">
        <w:r>
          <w:rPr>
            <w:color w:val="1F2225"/>
            <w:sz w:val="23"/>
            <w:szCs w:val="23"/>
            <w:u w:color="1F2225"/>
          </w:rPr>
          <w:delText>as</w:delText>
        </w:r>
      </w:del>
      <w:ins w:id="53" w:author="Joisa, Chinmaya Udaya" w:date="2023-09-05T11:19:00Z">
        <w:r>
          <w:rPr>
            <w:color w:val="1F2225"/>
            <w:sz w:val="23"/>
            <w:szCs w:val="23"/>
          </w:rPr>
          <w:t>being</w:t>
        </w:r>
      </w:ins>
      <w:r>
        <w:rPr>
          <w:color w:val="1F2225"/>
          <w:sz w:val="23"/>
          <w:rPrChange w:id="54" w:author="Joisa, Chinmaya Udaya" w:date="2023-09-05T11:19:00Z">
            <w:rPr>
              <w:color w:val="1F2225"/>
              <w:sz w:val="23"/>
              <w:u w:color="1F2225"/>
            </w:rPr>
          </w:rPrChange>
        </w:rPr>
        <w:t xml:space="preserve"> a common driver of </w:t>
      </w:r>
      <w:ins w:id="55" w:author="Joisa, Chinmaya Udaya" w:date="2023-09-05T11:19:00Z">
        <w:r>
          <w:rPr>
            <w:color w:val="1F2225"/>
            <w:sz w:val="23"/>
            <w:szCs w:val="23"/>
          </w:rPr>
          <w:t xml:space="preserve">disease, and in particular </w:t>
        </w:r>
      </w:ins>
      <w:r>
        <w:rPr>
          <w:color w:val="1F2225"/>
          <w:sz w:val="23"/>
          <w:rPrChange w:id="56" w:author="Joisa, Chinmaya Udaya" w:date="2023-09-05T11:19:00Z">
            <w:rPr>
              <w:color w:val="1F2225"/>
              <w:sz w:val="23"/>
              <w:u w:color="1F2225"/>
            </w:rPr>
          </w:rPrChange>
        </w:rPr>
        <w:t xml:space="preserve">cancer, where numerous kinases have been identified as having a causal or modulating role in </w:t>
      </w:r>
      <w:del w:id="57" w:author="Joisa, Chinmaya Udaya" w:date="2023-09-05T11:19:00Z">
        <w:r>
          <w:rPr>
            <w:color w:val="1F2225"/>
            <w:sz w:val="23"/>
            <w:szCs w:val="23"/>
            <w:u w:color="1F2225"/>
          </w:rPr>
          <w:delText>cancer</w:delText>
        </w:r>
      </w:del>
      <w:ins w:id="58" w:author="Joisa, Chinmaya Udaya" w:date="2023-09-05T11:19:00Z">
        <w:r>
          <w:rPr>
            <w:color w:val="1F2225"/>
            <w:sz w:val="23"/>
            <w:szCs w:val="23"/>
          </w:rPr>
          <w:t>tumor</w:t>
        </w:r>
      </w:ins>
      <w:r>
        <w:rPr>
          <w:color w:val="1F2225"/>
          <w:sz w:val="23"/>
          <w:rPrChange w:id="59" w:author="Joisa, Chinmaya Udaya" w:date="2023-09-05T11:19:00Z">
            <w:rPr>
              <w:color w:val="1F2225"/>
              <w:sz w:val="23"/>
              <w:u w:color="1F2225"/>
            </w:rPr>
          </w:rPrChange>
        </w:rPr>
        <w:t xml:space="preserve"> development and progression. </w:t>
      </w:r>
      <w:del w:id="60" w:author="Joisa, Chinmaya Udaya" w:date="2023-09-05T11:19:00Z">
        <w:r>
          <w:rPr>
            <w:color w:val="1F2225"/>
            <w:sz w:val="23"/>
            <w:szCs w:val="23"/>
            <w:u w:color="1F2225"/>
          </w:rPr>
          <w:delText>Driven by their importance</w:delText>
        </w:r>
      </w:del>
      <w:ins w:id="61" w:author="Joisa, Chinmaya Udaya" w:date="2023-09-05T11:19:00Z">
        <w:r>
          <w:rPr>
            <w:color w:val="1F2225"/>
            <w:sz w:val="23"/>
            <w:szCs w:val="23"/>
          </w:rPr>
          <w:t>As a result</w:t>
        </w:r>
      </w:ins>
      <w:r>
        <w:rPr>
          <w:color w:val="1F2225"/>
          <w:sz w:val="23"/>
          <w:rPrChange w:id="62" w:author="Joisa, Chinmaya Udaya" w:date="2023-09-05T11:19:00Z">
            <w:rPr>
              <w:color w:val="1F2225"/>
              <w:sz w:val="23"/>
              <w:u w:color="1F2225"/>
            </w:rPr>
          </w:rPrChange>
        </w:rPr>
        <w:t xml:space="preserve">, the development of therapies targeting kinases has rapidly grown, with over 70 kinase inhibitors approved for use in the clinic and over double this number currently in clinical trials. </w:t>
      </w:r>
      <w:del w:id="63" w:author="Joisa, Chinmaya Udaya" w:date="2023-09-05T11:19:00Z">
        <w:r>
          <w:rPr>
            <w:color w:val="1F2225"/>
            <w:sz w:val="23"/>
            <w:szCs w:val="23"/>
            <w:u w:color="1F2225"/>
          </w:rPr>
          <w:delText>Given the growing importance of kinase-targeted therapies, linking</w:delText>
        </w:r>
      </w:del>
      <w:ins w:id="64" w:author="Joisa, Chinmaya Udaya" w:date="2023-09-05T11:19:00Z">
        <w:r>
          <w:rPr>
            <w:color w:val="1F2225"/>
            <w:sz w:val="23"/>
            <w:szCs w:val="23"/>
          </w:rPr>
          <w:t>Understanding</w:t>
        </w:r>
      </w:ins>
      <w:r>
        <w:rPr>
          <w:color w:val="1F2225"/>
          <w:sz w:val="23"/>
          <w:rPrChange w:id="65" w:author="Joisa, Chinmaya Udaya" w:date="2023-09-05T11:19:00Z">
            <w:rPr>
              <w:color w:val="1F2225"/>
              <w:sz w:val="23"/>
              <w:u w:color="1F2225"/>
            </w:rPr>
          </w:rPrChange>
        </w:rPr>
        <w:t xml:space="preserve"> the relationship between kinase inhibitor treatment and their effects on downstream cellular phenotype is </w:t>
      </w:r>
      <w:ins w:id="66" w:author="Joisa, Chinmaya Udaya" w:date="2023-09-05T11:19:00Z">
        <w:r>
          <w:rPr>
            <w:color w:val="1F2225"/>
            <w:sz w:val="23"/>
            <w:szCs w:val="23"/>
          </w:rPr>
          <w:t xml:space="preserve">thus </w:t>
        </w:r>
      </w:ins>
      <w:r>
        <w:rPr>
          <w:color w:val="1F2225"/>
          <w:sz w:val="23"/>
          <w:rPrChange w:id="67" w:author="Joisa, Chinmaya Udaya" w:date="2023-09-05T11:19:00Z">
            <w:rPr>
              <w:color w:val="1F2225"/>
              <w:sz w:val="23"/>
              <w:u w:color="1F2225"/>
            </w:rPr>
          </w:rPrChange>
        </w:rPr>
        <w:t>of clear impo</w:t>
      </w:r>
      <w:r>
        <w:t>rtance for understanding treatment mechanisms and streamlining compound screening in therapy development. In this work, we combine two large-scale kinome profiling data sets and use them to link inhibitor-kinome interactions with cell line treatment responses (AUC/IC</w:t>
      </w:r>
      <w:r>
        <w:rPr>
          <w:vertAlign w:val="subscript"/>
          <w:rPrChange w:id="68" w:author="Joisa, Chinmaya Udaya" w:date="2023-09-05T11:19:00Z">
            <w:rPr/>
          </w:rPrChange>
        </w:rPr>
        <w:t>50</w:t>
      </w:r>
      <w:r>
        <w:t>). We then built computational models on this data set that achieve a high degree of prediction accuracy (R</w:t>
      </w:r>
      <w:r>
        <w:rPr>
          <w:vertAlign w:val="superscript"/>
        </w:rPr>
        <w:t>2</w:t>
      </w:r>
      <w:r>
        <w:t xml:space="preserve"> of 0.7 and RMSE of 0.9</w:t>
      </w:r>
      <w:proofErr w:type="gramStart"/>
      <w:r>
        <w:t>), and</w:t>
      </w:r>
      <w:proofErr w:type="gramEnd"/>
      <w:r>
        <w:t xml:space="preserve"> were able to identify a set of well-characterized and understudied kinases that significantly affect cell responses. </w:t>
      </w:r>
      <w:del w:id="69" w:author="Joisa, Chinmaya Udaya" w:date="2023-09-05T11:19:00Z">
        <w:r>
          <w:delText>Further, we</w:delText>
        </w:r>
      </w:del>
      <w:ins w:id="70" w:author="Joisa, Chinmaya Udaya" w:date="2023-09-05T11:19:00Z">
        <w:r>
          <w:t>We further</w:t>
        </w:r>
      </w:ins>
      <w:r>
        <w:t xml:space="preserve"> validated these models experimentally by testing predicted effects in breast cancer cell lines</w:t>
      </w:r>
      <w:del w:id="71" w:author="Joisa, Chinmaya Udaya" w:date="2023-09-05T11:19:00Z">
        <w:r>
          <w:delText>,</w:delText>
        </w:r>
      </w:del>
      <w:r>
        <w:t xml:space="preserve"> and extended the model scope by performing additional validation in patient-derived pancreatic cancer cell lines. Overall, these results demonstrate that broad quantification of kinome inhibition state is highly predictive of downstream cellular phenotypes.</w:t>
      </w:r>
    </w:p>
    <w:p w14:paraId="59AABD04" w14:textId="77777777" w:rsidR="00ED14A0" w:rsidRDefault="00ED14A0">
      <w:pPr>
        <w:shd w:val="clear" w:color="auto" w:fill="FFFFFF"/>
        <w:spacing w:line="240" w:lineRule="auto"/>
        <w:jc w:val="both"/>
        <w:rPr>
          <w:b/>
        </w:rPr>
        <w:pPrChange w:id="72" w:author="Joisa, Chinmaya Udaya" w:date="2023-09-05T11:19:00Z">
          <w:pPr>
            <w:pStyle w:val="Body"/>
            <w:shd w:val="clear" w:color="auto" w:fill="FFFFFF"/>
            <w:jc w:val="both"/>
          </w:pPr>
        </w:pPrChange>
      </w:pPr>
    </w:p>
    <w:p w14:paraId="06223878" w14:textId="77777777" w:rsidR="00ED14A0" w:rsidRDefault="00ED14A0">
      <w:pPr>
        <w:shd w:val="clear" w:color="auto" w:fill="FFFFFF"/>
        <w:spacing w:line="240" w:lineRule="auto"/>
        <w:jc w:val="both"/>
        <w:rPr>
          <w:b/>
        </w:rPr>
        <w:pPrChange w:id="73" w:author="Joisa, Chinmaya Udaya" w:date="2023-09-05T11:19:00Z">
          <w:pPr>
            <w:pStyle w:val="Body"/>
            <w:shd w:val="clear" w:color="auto" w:fill="FFFFFF"/>
            <w:spacing w:line="240" w:lineRule="auto"/>
            <w:jc w:val="both"/>
          </w:pPr>
        </w:pPrChange>
      </w:pPr>
    </w:p>
    <w:p w14:paraId="69DD0A4A" w14:textId="77777777" w:rsidR="00ED14A0" w:rsidRDefault="00000000">
      <w:pPr>
        <w:shd w:val="clear" w:color="auto" w:fill="FFFFFF"/>
        <w:spacing w:line="240" w:lineRule="auto"/>
        <w:jc w:val="both"/>
        <w:rPr>
          <w:b/>
          <w:sz w:val="28"/>
          <w:szCs w:val="28"/>
        </w:rPr>
        <w:pPrChange w:id="74" w:author="Joisa, Chinmaya Udaya" w:date="2023-09-05T11:19:00Z">
          <w:pPr>
            <w:pStyle w:val="Body"/>
            <w:shd w:val="clear" w:color="auto" w:fill="FFFFFF"/>
            <w:spacing w:line="240" w:lineRule="auto"/>
            <w:jc w:val="both"/>
          </w:pPr>
        </w:pPrChange>
      </w:pPr>
      <w:r>
        <w:rPr>
          <w:b/>
          <w:sz w:val="28"/>
          <w:rPrChange w:id="75" w:author="Joisa, Chinmaya Udaya" w:date="2023-09-05T11:19:00Z">
            <w:rPr>
              <w:b/>
              <w:sz w:val="28"/>
              <w:lang w:val="fr-FR"/>
            </w:rPr>
          </w:rPrChange>
        </w:rPr>
        <w:t>Introduction</w:t>
      </w:r>
    </w:p>
    <w:p w14:paraId="5FE0A9A6" w14:textId="77777777" w:rsidR="00ED14A0" w:rsidRDefault="00ED14A0">
      <w:pPr>
        <w:shd w:val="clear" w:color="auto" w:fill="FFFFFF"/>
        <w:spacing w:line="240" w:lineRule="auto"/>
        <w:jc w:val="both"/>
        <w:rPr>
          <w:b/>
          <w:sz w:val="28"/>
          <w:szCs w:val="28"/>
        </w:rPr>
        <w:pPrChange w:id="76" w:author="Joisa, Chinmaya Udaya" w:date="2023-09-05T11:19:00Z">
          <w:pPr>
            <w:pStyle w:val="Body"/>
            <w:shd w:val="clear" w:color="auto" w:fill="FFFFFF"/>
            <w:spacing w:line="240" w:lineRule="auto"/>
            <w:jc w:val="both"/>
          </w:pPr>
        </w:pPrChange>
      </w:pPr>
    </w:p>
    <w:p w14:paraId="48D92D4E" w14:textId="260EC8BA" w:rsidR="00ED14A0" w:rsidRDefault="00000000">
      <w:pPr>
        <w:shd w:val="clear" w:color="auto" w:fill="FFFFFF"/>
        <w:spacing w:line="240" w:lineRule="auto"/>
        <w:jc w:val="both"/>
        <w:pPrChange w:id="77" w:author="Joisa, Chinmaya Udaya" w:date="2023-09-05T11:19:00Z">
          <w:pPr>
            <w:pStyle w:val="Body"/>
            <w:shd w:val="clear" w:color="auto" w:fill="FFFFFF"/>
            <w:jc w:val="both"/>
          </w:pPr>
        </w:pPrChange>
      </w:pPr>
      <w:r>
        <w:rPr>
          <w:color w:val="181A1C"/>
          <w:rPrChange w:id="78" w:author="Joisa, Chinmaya Udaya" w:date="2023-09-05T11:19:00Z">
            <w:rPr>
              <w:color w:val="181A1C"/>
              <w:u w:color="181A1C"/>
            </w:rPr>
          </w:rPrChange>
        </w:rPr>
        <w:t xml:space="preserve">Computational drug screening has recently emerged as a powerful approach to integrate vast amounts of cancer cell line multi-omics data into predictive models, with the goal of predicting downstream phenotypic responses such as growth and viability. Advancing rapidly with recent developments in machine learning, these methods have the potential to predict outcomes for large drug libraries with minimal experimental cost, reducing the number of drug candidates fed into downstream validation efforts. Most current approaches to the prediction of drug response use baseline cell-line multi-omics data (e.g., mutation status, gene expression, copy number variation, etc.) </w:t>
      </w:r>
      <w:del w:id="79" w:author="Joisa, Chinmaya Udaya" w:date="2023-09-05T11:19:00Z">
        <w:r>
          <w:rPr>
            <w:color w:val="181A1C"/>
            <w:u w:color="181A1C"/>
          </w:rPr>
          <w:delText xml:space="preserve">and Quantitative Structure-Activity Relationships (QSAR) to map drug structure characteristics onto their biological phenotypes, but information describing drug-target interactions, especially at the protein level, remain underutilized because of the unique nature of associated data acquisition methods. </w:delText>
        </w:r>
        <w:r>
          <w:delText>For example, the recent DREAM challenge</w:delText>
        </w:r>
        <w:r>
          <w:fldChar w:fldCharType="begin"/>
        </w:r>
        <w:r>
          <w:delInstrText>HYPERLINK "https://paperpile.com/c/HIGFs4/46JE"</w:delInstrText>
        </w:r>
        <w:r>
          <w:fldChar w:fldCharType="separate"/>
        </w:r>
        <w:r>
          <w:rPr>
            <w:rStyle w:val="Hyperlink0"/>
            <w:lang w:val="pt-PT"/>
          </w:rPr>
          <w:delText>[1]</w:delText>
        </w:r>
        <w:r>
          <w:rPr>
            <w:rStyle w:val="Hyperlink0"/>
            <w:lang w:val="pt-PT"/>
          </w:rPr>
          <w:fldChar w:fldCharType="end"/>
        </w:r>
        <w:r>
          <w:rPr>
            <w:rStyle w:val="None"/>
          </w:rPr>
          <w:delText xml:space="preserve"> hosted by the National Cancer Institute (NCI) for drug-response predictions saw the winning team utilize high throughput drug screening data along with baseline gene expression features</w:delText>
        </w:r>
        <w:r>
          <w:fldChar w:fldCharType="begin"/>
        </w:r>
        <w:r>
          <w:delInstrText>HYPERLINK "https://paperpile.com/c/HIGFs4/yous"</w:delInstrText>
        </w:r>
        <w:r>
          <w:fldChar w:fldCharType="separate"/>
        </w:r>
        <w:r>
          <w:rPr>
            <w:rStyle w:val="Hyperlink0"/>
            <w:lang w:val="pt-PT"/>
          </w:rPr>
          <w:delText>[2]</w:delText>
        </w:r>
        <w:r>
          <w:rPr>
            <w:rStyle w:val="Hyperlink0"/>
            <w:lang w:val="pt-PT"/>
          </w:rPr>
          <w:fldChar w:fldCharType="end"/>
        </w:r>
        <w:r>
          <w:rPr>
            <w:rStyle w:val="None"/>
          </w:rPr>
          <w:delText xml:space="preserve"> and achieved at most 80% accuracy in predicting cell line responses in a binary</w:delText>
        </w:r>
      </w:del>
      <w:ins w:id="80" w:author="Joisa, Chinmaya Udaya" w:date="2023-09-05T11:19:00Z">
        <w:r>
          <w:rPr>
            <w:color w:val="181A1C"/>
          </w:rPr>
          <w:t xml:space="preserve">and Quantitative Structure-Activity Relationships (QSAR) to map drug structure characteristics onto their biological phenotypes. However, information describing drug-target interactions, especially at the protein level, remains underutilized due to the unique nature of associated data acquisition methods. </w:t>
        </w:r>
        <w:r>
          <w:t>For example, the recent DREAM challenge</w:t>
        </w:r>
        <w:r>
          <w:fldChar w:fldCharType="begin" w:fldLock="1"/>
        </w:r>
        <w:r w:rsidR="00C65007">
          <w:instrText>ADDIN paperpile_citation &lt;clusterId&gt;D368R325G716K499&lt;/clusterId&gt;&lt;metadata&gt;&lt;citation&gt;&lt;id&gt;4B3D60A62DFE11ED9C092A4F181DA346&lt;/id&gt;&lt;/citation&gt;&lt;/metadata&gt;&lt;data&gt;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&lt;/data&gt; \* MERGEFORMAT</w:instrText>
        </w:r>
        <w:r>
          <w:fldChar w:fldCharType="separate"/>
        </w:r>
        <w:r w:rsidR="00C65007">
          <w:rPr>
            <w:noProof/>
            <w:color w:val="000000"/>
          </w:rPr>
          <w:t>(Costello et al. 2014)</w:t>
        </w:r>
        <w:r>
          <w:rPr>
            <w:color w:val="000000"/>
          </w:rPr>
          <w:fldChar w:fldCharType="end"/>
        </w:r>
        <w:r>
          <w:t xml:space="preserve"> hosted by the National Cancer Institute (NCI) for drug-response predictions saw the winning team utilize high throughput drug screening data along with baseline gene expression features</w:t>
        </w:r>
        <w:r>
          <w:fldChar w:fldCharType="begin" w:fldLock="1"/>
        </w:r>
        <w:r w:rsidR="00C65007">
          <w:instrText>ADDIN paperpile_citation &lt;clusterId&gt;S261G228C698Z322&lt;/clusterId&gt;&lt;metadata&gt;&lt;citation&gt;&lt;id&gt;446E404A2E0011ED815F7630FB271251&lt;/id&gt;&lt;/citation&gt;&lt;/metadata&gt;&lt;data&gt;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&lt;/data&gt; \* MERGEFORMAT</w:instrText>
        </w:r>
        <w:r>
          <w:fldChar w:fldCharType="separate"/>
        </w:r>
        <w:r w:rsidR="00C65007">
          <w:rPr>
            <w:noProof/>
            <w:color w:val="000000"/>
          </w:rPr>
          <w:t>(Gönen and Margolin 2014)</w:t>
        </w:r>
        <w:r>
          <w:rPr>
            <w:color w:val="000000"/>
          </w:rPr>
          <w:fldChar w:fldCharType="end"/>
        </w:r>
        <w:r>
          <w:t xml:space="preserve"> and achieved at most 80% accuracy in predicting cell line responses in a binary, yes/no</w:t>
        </w:r>
      </w:ins>
      <w:r>
        <w:rPr>
          <w:rPrChange w:id="81" w:author="Joisa, Chinmaya Udaya" w:date="2023-09-05T11:19:00Z">
            <w:rPr>
              <w:rStyle w:val="None"/>
            </w:rPr>
          </w:rPrChange>
        </w:rPr>
        <w:t xml:space="preserve"> fashion.</w:t>
      </w:r>
    </w:p>
    <w:p w14:paraId="4EABE7AC" w14:textId="77777777" w:rsidR="00ED14A0" w:rsidRDefault="00ED14A0">
      <w:pPr>
        <w:shd w:val="clear" w:color="auto" w:fill="FFFFFF"/>
        <w:spacing w:line="240" w:lineRule="auto"/>
        <w:jc w:val="both"/>
        <w:pPrChange w:id="82" w:author="Joisa, Chinmaya Udaya" w:date="2023-09-05T11:19:00Z">
          <w:pPr>
            <w:pStyle w:val="Body"/>
            <w:shd w:val="clear" w:color="auto" w:fill="FFFFFF"/>
            <w:spacing w:line="240" w:lineRule="auto"/>
            <w:jc w:val="both"/>
          </w:pPr>
        </w:pPrChange>
      </w:pPr>
    </w:p>
    <w:p w14:paraId="26612DC1" w14:textId="77777777" w:rsidR="007D6E47" w:rsidRDefault="00000000">
      <w:pPr>
        <w:pStyle w:val="Body"/>
        <w:shd w:val="clear" w:color="auto" w:fill="FFFFFF"/>
        <w:spacing w:line="240" w:lineRule="auto"/>
        <w:jc w:val="both"/>
        <w:rPr>
          <w:del w:id="83" w:author="Joisa, Chinmaya Udaya" w:date="2023-09-05T11:19:00Z"/>
        </w:rPr>
      </w:pPr>
      <w:del w:id="84" w:author="Joisa, Chinmaya Udaya" w:date="2023-09-05T11:19:00Z">
        <w:r>
          <w:rPr>
            <w:rStyle w:val="None"/>
          </w:rPr>
          <w:delText>As one of the foundations of cellular information transfer, protein kinases are enzymes that have also shown promise as therapeutic targets, with initial success being found through the development of Imatinib (Gleevec). Drugs that inhibit kinases (</w:delText>
        </w:r>
        <w:r>
          <w:rPr>
            <w:rStyle w:val="None"/>
            <w:rtl/>
            <w:lang w:val="ar-SA"/>
          </w:rPr>
          <w:delText>“</w:delText>
        </w:r>
        <w:r>
          <w:rPr>
            <w:rStyle w:val="None"/>
          </w:rPr>
          <w:delText>kinase inhibitors”) are now one of the fastest growing clinical drug classes (74 FDA approved as of 2022), but around 1/3rd of all known kinases still have relatively unknown functions and few chemical tools exist to interrogate and expand this knowledge. To explore the potential of the kinome as a therapeutic target, recent work has focused on profiling the full breadth of targets for kinase inhibitors, especially since many inhibitors have significant off target effects as a result of targeting the conserved ATP-binding pocket. Continued improvements in high-throughput assays such as Kinobead/MS</w:delText>
        </w:r>
        <w:r>
          <w:fldChar w:fldCharType="begin"/>
        </w:r>
        <w:r>
          <w:delInstrText>HYPERLINK "https://paperpile.com/c/HIGFs4/kAAE"</w:delInstrText>
        </w:r>
        <w:r>
          <w:fldChar w:fldCharType="separate"/>
        </w:r>
        <w:r>
          <w:rPr>
            <w:rStyle w:val="Hyperlink0"/>
            <w:lang w:val="pt-PT"/>
          </w:rPr>
          <w:delText>[3]</w:delText>
        </w:r>
        <w:r>
          <w:rPr>
            <w:rStyle w:val="Hyperlink0"/>
            <w:lang w:val="pt-PT"/>
          </w:rPr>
          <w:fldChar w:fldCharType="end"/>
        </w:r>
        <w:r>
          <w:rPr>
            <w:rStyle w:val="None"/>
            <w:lang w:val="es-ES_tradnl"/>
          </w:rPr>
          <w:delText xml:space="preserve">, KINOMEscan( </w:delText>
        </w:r>
        <w:r>
          <w:rPr>
            <w:rStyle w:val="None"/>
            <w:lang w:val="de-DE"/>
          </w:rPr>
          <w:delText xml:space="preserve">© </w:delText>
        </w:r>
        <w:r>
          <w:rPr>
            <w:rStyle w:val="None"/>
          </w:rPr>
          <w:delText>DiscoverX), and KiNativ</w:delText>
        </w:r>
        <w:r>
          <w:rPr>
            <w:rStyle w:val="Hyperlink0"/>
          </w:rPr>
          <w:fldChar w:fldCharType="begin"/>
        </w:r>
        <w:r>
          <w:rPr>
            <w:rStyle w:val="Hyperlink0"/>
          </w:rPr>
          <w:delInstrText xml:space="preserve"> HYPERLINK "https://paperpile.com/c/HIGFs4/jayc"</w:delInstrText>
        </w:r>
        <w:r>
          <w:rPr>
            <w:rStyle w:val="Hyperlink0"/>
          </w:rPr>
        </w:r>
        <w:r>
          <w:rPr>
            <w:rStyle w:val="Hyperlink0"/>
          </w:rPr>
          <w:fldChar w:fldCharType="separate"/>
        </w:r>
        <w:r>
          <w:rPr>
            <w:rStyle w:val="Hyperlink0"/>
            <w:lang w:val="pt-PT"/>
          </w:rPr>
          <w:delText>[4]</w:delText>
        </w:r>
        <w:r>
          <w:fldChar w:fldCharType="end"/>
        </w:r>
        <w:r>
          <w:rPr>
            <w:rStyle w:val="None"/>
          </w:rPr>
          <w:delText xml:space="preserve"> now enable measurement of a given inhibitor</w:delText>
        </w:r>
        <w:r>
          <w:rPr>
            <w:rStyle w:val="None"/>
            <w:rtl/>
          </w:rPr>
          <w:delText>’</w:delText>
        </w:r>
        <w:r>
          <w:rPr>
            <w:rStyle w:val="None"/>
          </w:rPr>
          <w:delText xml:space="preserve">s interactions across 250-500 kinases, providing a snapshot of its effect on the physiological kinome. We refer to this kinome-wide profiling data as the </w:delText>
        </w:r>
        <w:r>
          <w:rPr>
            <w:rStyle w:val="None"/>
            <w:rtl/>
            <w:lang w:val="ar-SA"/>
          </w:rPr>
          <w:delText>“</w:delText>
        </w:r>
        <w:r>
          <w:rPr>
            <w:rStyle w:val="None"/>
          </w:rPr>
          <w:delText>kinome inhibition state” of a given inhibitor. This ability to generate drug-target interaction data on a large scale for a compound class is relatively unique, providing a novel means to leverage knowledge of off-target effects for drug response prediction.</w:delText>
        </w:r>
      </w:del>
    </w:p>
    <w:p w14:paraId="79251DD3" w14:textId="77777777" w:rsidR="007D6E47" w:rsidRDefault="007D6E47">
      <w:pPr>
        <w:pStyle w:val="Body"/>
        <w:shd w:val="clear" w:color="auto" w:fill="FFFFFF"/>
        <w:spacing w:line="240" w:lineRule="auto"/>
        <w:jc w:val="both"/>
        <w:rPr>
          <w:del w:id="85" w:author="Joisa, Chinmaya Udaya" w:date="2023-09-05T11:19:00Z"/>
        </w:rPr>
      </w:pPr>
    </w:p>
    <w:p w14:paraId="1FF62A41" w14:textId="77777777" w:rsidR="007D6E47" w:rsidRDefault="00000000">
      <w:pPr>
        <w:pStyle w:val="Body"/>
        <w:shd w:val="clear" w:color="auto" w:fill="FFFFFF"/>
        <w:spacing w:line="240" w:lineRule="auto"/>
        <w:jc w:val="both"/>
        <w:rPr>
          <w:del w:id="86" w:author="Joisa, Chinmaya Udaya" w:date="2023-09-05T11:19:00Z"/>
        </w:rPr>
      </w:pPr>
      <w:del w:id="87" w:author="Joisa, Chinmaya Udaya" w:date="2023-09-05T11:19:00Z">
        <w:r>
          <w:rPr>
            <w:rStyle w:val="None"/>
          </w:rPr>
          <w:delText>The DepMap portal database</w:delText>
        </w:r>
        <w:r>
          <w:fldChar w:fldCharType="begin"/>
        </w:r>
        <w:r>
          <w:delInstrText>HYPERLINK "https://paperpile.com/c/HIGFs4/WMj9"</w:delInstrText>
        </w:r>
        <w:r>
          <w:fldChar w:fldCharType="separate"/>
        </w:r>
        <w:r>
          <w:rPr>
            <w:rStyle w:val="Hyperlink0"/>
            <w:lang w:val="pt-PT"/>
          </w:rPr>
          <w:delText>[5]</w:delText>
        </w:r>
        <w:r>
          <w:rPr>
            <w:rStyle w:val="Hyperlink0"/>
            <w:lang w:val="pt-PT"/>
          </w:rPr>
          <w:fldChar w:fldCharType="end"/>
        </w:r>
        <w:r>
          <w:rPr>
            <w:rStyle w:val="None"/>
          </w:rPr>
          <w:delText xml:space="preserve"> contains thorough multi-omic characterization of ~1000 cancer cell lines of all types, and cell viability measurements for about ~1500 repurposed compounds, ~250 of which are kinase inhibitors. Using this data, we can connect kinase inhibitor phenotypes of cell viability to their </w:delText>
        </w:r>
        <w:r>
          <w:rPr>
            <w:rStyle w:val="None"/>
            <w:rtl/>
            <w:lang w:val="ar-SA"/>
          </w:rPr>
          <w:delText>“</w:delText>
        </w:r>
        <w:r>
          <w:rPr>
            <w:rStyle w:val="None"/>
          </w:rPr>
          <w:delText>kinome inhibition states” and build models to predict the cellular responses to treatment with different kinase inhibitors. We have previously shown that these kinome states obtained through the Kinobeads assay for clinical inhibitors are predictive of cancer cell viability, and also validated these predictions experimentally</w:delText>
        </w:r>
        <w:r>
          <w:fldChar w:fldCharType="begin"/>
        </w:r>
        <w:r>
          <w:delInstrText>HYPERLINK "https://paperpile.com/c/HIGFs4/oiuL"</w:delInstrText>
        </w:r>
        <w:r>
          <w:fldChar w:fldCharType="separate"/>
        </w:r>
        <w:r>
          <w:rPr>
            <w:rStyle w:val="Hyperlink0"/>
            <w:lang w:val="pt-PT"/>
          </w:rPr>
          <w:delText>[6]</w:delText>
        </w:r>
        <w:r>
          <w:rPr>
            <w:rStyle w:val="Hyperlink0"/>
            <w:lang w:val="pt-PT"/>
          </w:rPr>
          <w:fldChar w:fldCharType="end"/>
        </w:r>
        <w:r>
          <w:rPr>
            <w:rStyle w:val="None"/>
          </w:rPr>
          <w:delText>. However, the kinobeads assay is unique and requires dedicated lab personnel to run, restricting its use to relatively few labs. In contrast, the KINOMEscan assay is a popular and easily accessible commercial alternative that assays a panel of ~500 native and mutant kinases recombinantly. Large amounts of KINOMEscan data have been deposited online by various groups</w:delText>
        </w:r>
        <w:r>
          <w:fldChar w:fldCharType="begin"/>
        </w:r>
        <w:r>
          <w:delInstrText>HYPERLINK "https://paperpile.com/c/HIGFs4/hXwG+QsVy"</w:delInstrText>
        </w:r>
        <w:r>
          <w:fldChar w:fldCharType="separate"/>
        </w:r>
        <w:r>
          <w:rPr>
            <w:rStyle w:val="Hyperlink0"/>
            <w:lang w:val="pt-PT"/>
          </w:rPr>
          <w:delText>[7,8]</w:delText>
        </w:r>
        <w:r>
          <w:rPr>
            <w:rStyle w:val="Hyperlink0"/>
            <w:lang w:val="pt-PT"/>
          </w:rPr>
          <w:fldChar w:fldCharType="end"/>
        </w:r>
        <w:r>
          <w:rPr>
            <w:rStyle w:val="None"/>
          </w:rPr>
          <w:delText xml:space="preserve">, including data for inhibitors developed against understudied kinases. These altogether account for four times as many inhibitors profiled (~800) when compared to the data available from the kinobeads assay, representing a massive expansion of publicly available inhibitor state data. However, due to the uncharacterized nature of the inhibitors in the large KINOMEscan data set, only a small number of them (~40) have been tested in the DepMap screening database, compared to ~200 inhibitors from the kinobeads set. </w:delText>
        </w:r>
      </w:del>
    </w:p>
    <w:p w14:paraId="41BFCA2B" w14:textId="77777777" w:rsidR="007D6E47" w:rsidRDefault="007D6E47">
      <w:pPr>
        <w:pStyle w:val="Body"/>
        <w:shd w:val="clear" w:color="auto" w:fill="FFFFFF"/>
        <w:spacing w:line="240" w:lineRule="auto"/>
        <w:jc w:val="both"/>
        <w:rPr>
          <w:del w:id="88" w:author="Joisa, Chinmaya Udaya" w:date="2023-09-05T11:19:00Z"/>
        </w:rPr>
      </w:pPr>
    </w:p>
    <w:p w14:paraId="33E37F43" w14:textId="75BBA331" w:rsidR="00ED14A0" w:rsidRDefault="00000000">
      <w:pPr>
        <w:shd w:val="clear" w:color="auto" w:fill="FFFFFF"/>
        <w:spacing w:line="240" w:lineRule="auto"/>
        <w:jc w:val="both"/>
        <w:rPr>
          <w:ins w:id="89" w:author="Joisa, Chinmaya Udaya" w:date="2023-09-05T11:19:00Z"/>
        </w:rPr>
      </w:pPr>
      <w:del w:id="90" w:author="Joisa, Chinmaya Udaya" w:date="2023-09-05T11:19:00Z">
        <w:r>
          <w:rPr>
            <w:rStyle w:val="None"/>
          </w:rPr>
          <w:delText>In this work, we describe a framework to create an integrated kinome inhibition state data set by combining kinobeads and KINOMEscan data, and then leverage the breadth</w:delText>
        </w:r>
      </w:del>
      <w:ins w:id="91" w:author="Joisa, Chinmaya Udaya" w:date="2023-09-05T11:19:00Z">
        <w:r>
          <w:t xml:space="preserve">As a central component of cellular information transfer, protein kinases are enzymes that have also shown </w:t>
        </w:r>
        <w:r>
          <w:fldChar w:fldCharType="begin" w:fldLock="1"/>
        </w:r>
        <w:r w:rsidR="00C65007">
          <w:instrText>ADDIN paperpile_citation &lt;clusterId&gt;J184X244T535Q355&lt;/clusterId&gt;&lt;metadata&gt;&lt;citation&gt;&lt;id&gt;EEFDDEBA110A11EE8A243DBA945E4932&lt;/id&gt;&lt;/citation&gt;&lt;/metadata&gt;&lt;data&gt;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&lt;/data&gt; \* MERGEFORMAT</w:instrText>
        </w:r>
        <w:r>
          <w:fldChar w:fldCharType="separate"/>
        </w:r>
        <w:r w:rsidR="00C65007">
          <w:rPr>
            <w:noProof/>
            <w:color w:val="000000"/>
          </w:rPr>
          <w:t>(Gambacorti-Passerini et al. 2011)</w:t>
        </w:r>
        <w:r>
          <w:rPr>
            <w:color w:val="000000"/>
          </w:rPr>
          <w:fldChar w:fldCharType="end"/>
        </w:r>
        <w:r>
          <w:t xml:space="preserve">promise as therapeutic targets, with initial success being found through the </w:t>
        </w:r>
        <w:r>
          <w:lastRenderedPageBreak/>
          <w:t xml:space="preserve">development of Imatinib (Gleevec). Drugs that inhibit kinases (“kinase inhibitors”) are now one of the fastest growing clinical drug classes (74 FDA approved as of 2022), but around 1/3rd of all known kinases still have relatively unknown </w:t>
        </w:r>
        <w:proofErr w:type="gramStart"/>
        <w:r>
          <w:t>functions</w:t>
        </w:r>
        <w:proofErr w:type="gramEnd"/>
        <w:r>
          <w:t xml:space="preserve"> and few chemical tools exist to interrogate and expand this knowledge. To explore the potential of the kinome as a therapeutic target, recent work has focused on profiling the full breadth of targets for kinase inhibitors, especially since many inhibitors have significant off target effects </w:t>
        </w:r>
        <w:proofErr w:type="gramStart"/>
        <w:r>
          <w:t>as a result of</w:t>
        </w:r>
        <w:proofErr w:type="gramEnd"/>
        <w:r>
          <w:t xml:space="preserve"> targeting the conserved ATP-binding pocket. Continued improvements in high-throughput assays such as Kinobead/MS</w:t>
        </w:r>
        <w:r>
          <w:fldChar w:fldCharType="begin" w:fldLock="1"/>
        </w:r>
        <w:r w:rsidR="00C65007">
          <w:instrText>ADDIN paperpile_citation &lt;clusterId&gt;F919M167I557F241&lt;/clusterId&gt;&lt;metadata&gt;&lt;citation&gt;&lt;id&gt;BEF66B4A143711ED982C2A4F181DA346&lt;/id&gt;&lt;/citation&gt;&lt;/metadata&gt;&lt;data&gt;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&lt;/data&gt; \* MERGEFORMAT</w:instrText>
        </w:r>
        <w:r>
          <w:fldChar w:fldCharType="separate"/>
        </w:r>
        <w:r w:rsidR="00C65007">
          <w:rPr>
            <w:noProof/>
            <w:color w:val="000000"/>
          </w:rPr>
          <w:t>(Reinecke et al. 2019)</w:t>
        </w:r>
        <w:r>
          <w:rPr>
            <w:color w:val="000000"/>
          </w:rPr>
          <w:fldChar w:fldCharType="end"/>
        </w:r>
        <w:r>
          <w:t>, KINOMEscan( © DiscoverX), and KiNativ</w:t>
        </w:r>
        <w:r>
          <w:fldChar w:fldCharType="begin" w:fldLock="1"/>
        </w:r>
        <w:r w:rsidR="00C65007">
          <w:instrText>ADDIN paperpile_citation &lt;clusterId&gt;Z824N274C565G385&lt;/clusterId&gt;&lt;metadata&gt;&lt;citation&gt;&lt;id&gt;05644D54143811ED9E797630FB271251&lt;/id&gt;&lt;/citation&gt;&lt;/metadata&gt;&lt;data&gt;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&lt;/data&gt; \* MERGEFORMAT</w:instrText>
        </w:r>
        <w:r>
          <w:fldChar w:fldCharType="separate"/>
        </w:r>
        <w:r w:rsidR="00C65007">
          <w:rPr>
            <w:noProof/>
            <w:color w:val="000000"/>
          </w:rPr>
          <w:t>(Patricelli et al. 2011)</w:t>
        </w:r>
        <w:r>
          <w:rPr>
            <w:color w:val="000000"/>
          </w:rPr>
          <w:fldChar w:fldCharType="end"/>
        </w:r>
        <w:r>
          <w:t xml:space="preserve"> now enable measurement of a given inhibitor’s interactions across 250-500 kinases, providing a snapshot of its effect on the physiological kinome. We refer to this kinome-wide profiling data as the “kinome inhibition state” of a given inhibitor. This ability to generate drug-target interaction data on a large scale for a compound class is relatively unique, providing a novel means to leverage knowledge of off-target effects for drug response prediction.</w:t>
        </w:r>
      </w:ins>
    </w:p>
    <w:p w14:paraId="3995F5A5" w14:textId="77777777" w:rsidR="00ED14A0" w:rsidRDefault="00ED14A0">
      <w:pPr>
        <w:shd w:val="clear" w:color="auto" w:fill="FFFFFF"/>
        <w:spacing w:line="240" w:lineRule="auto"/>
        <w:jc w:val="both"/>
        <w:rPr>
          <w:ins w:id="92" w:author="Joisa, Chinmaya Udaya" w:date="2023-09-05T11:19:00Z"/>
        </w:rPr>
      </w:pPr>
    </w:p>
    <w:p w14:paraId="48FD9FA5" w14:textId="1D9ED8EE" w:rsidR="00ED14A0" w:rsidRDefault="00000000">
      <w:pPr>
        <w:shd w:val="clear" w:color="auto" w:fill="FFFFFF"/>
        <w:spacing w:line="240" w:lineRule="auto"/>
        <w:jc w:val="both"/>
        <w:rPr>
          <w:ins w:id="93" w:author="Joisa, Chinmaya Udaya" w:date="2023-09-05T11:19:00Z"/>
        </w:rPr>
      </w:pPr>
      <w:ins w:id="94" w:author="Joisa, Chinmaya Udaya" w:date="2023-09-05T11:19:00Z">
        <w:r>
          <w:t>The DepMap portal database</w:t>
        </w:r>
        <w:r>
          <w:fldChar w:fldCharType="begin" w:fldLock="1"/>
        </w:r>
        <w:r w:rsidR="00C65007">
          <w:instrText>ADDIN paperpile_citation &lt;clusterId&gt;Z284N541C832G545&lt;/clusterId&gt;&lt;metadata&gt;&lt;citation&gt;&lt;id&gt;13BA7592181E11EDB54E7630FB271251&lt;/id&gt;&lt;/citation&gt;&lt;/metadata&gt;&lt;data&gt;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&lt;/data&gt; \* MERGEFORMAT</w:instrText>
        </w:r>
        <w:r>
          <w:fldChar w:fldCharType="separate"/>
        </w:r>
        <w:r w:rsidR="00C65007">
          <w:rPr>
            <w:noProof/>
            <w:color w:val="000000"/>
          </w:rPr>
          <w:t>(Corsello et al. 2020)</w:t>
        </w:r>
        <w:r>
          <w:rPr>
            <w:color w:val="000000"/>
          </w:rPr>
          <w:fldChar w:fldCharType="end"/>
        </w:r>
        <w:r>
          <w:t xml:space="preserve"> contains thorough multi-omic characterization of ~1000 cancer cell lines of all types, and corresponding cell viability measurements for about ~1500 repurposed compounds, ~250 of which are kinase inhibitors. Using this data, we can connect kinase inhibitor phenotypes of cell viability to their “kinome inhibition states” and build models to predict the cellular responses to treatment with different kinase inhibitors. We have previously shown that these kinome states obtained solely through the kinobeads assay for clinical inhibitors are highly predictive of cancer cell viability, and also validated these predictions experimentally</w:t>
        </w:r>
        <w:r>
          <w:fldChar w:fldCharType="begin" w:fldLock="1"/>
        </w:r>
        <w:r w:rsidR="00C65007">
          <w:instrText>ADDIN paperpile_citation &lt;clusterId&gt;V338J686F976C769&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rPr>
          <w:t>(Berginski et al. 2022)</w:t>
        </w:r>
        <w:r>
          <w:rPr>
            <w:color w:val="000000"/>
          </w:rPr>
          <w:fldChar w:fldCharType="end"/>
        </w:r>
        <w:r>
          <w:t>. However, the kinobeads assay is unique and requires dedicated lab personnel to run, restricting its use to relatively few labs. In contrast, the KINOMEscan assay is a popular and easily accessible commercial alternative that assays a panel of ~500 native and mutant kinases recombinantly. Large amounts of KINOMEscan data have been deposited online by various groups</w:t>
        </w:r>
        <w:r>
          <w:fldChar w:fldCharType="begin" w:fldLock="1"/>
        </w:r>
        <w:r w:rsidR="00C65007">
          <w:instrText>ADDIN paperpile_citation &lt;clusterId&gt;P456D733Z184W817&lt;/clusterId&gt;&lt;metadata&gt;&lt;citation&gt;&lt;id&gt;4AD5E9D80C3111EDA4402A4F181DA346&lt;/id&gt;&lt;/citation&gt;&lt;citation&gt;&lt;id&gt;2E3454DA0C3211EDBF047630FB271251&lt;/id&gt;&lt;/citation&gt;&lt;/metadata&gt;&lt;data&gt;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&lt;/data&gt; \* MERGEFORMAT</w:instrText>
        </w:r>
        <w:r>
          <w:fldChar w:fldCharType="separate"/>
        </w:r>
        <w:r w:rsidR="00C65007">
          <w:rPr>
            <w:noProof/>
            <w:color w:val="000000"/>
          </w:rPr>
          <w:t>(Koleti et al. 2018; Wells et al. 2021)</w:t>
        </w:r>
        <w:r>
          <w:rPr>
            <w:color w:val="000000"/>
          </w:rPr>
          <w:fldChar w:fldCharType="end"/>
        </w:r>
        <w:r>
          <w:t xml:space="preserve">, including data for inhibitors developed against understudied kinases. These altogether account for four times as many inhibitors profiled (~800) when compared to the data available from the kinobeads assay, representing a massive expansion of publicly available inhibitor state data. However, due to the uncharacterized nature of the inhibitors in the large KINOMEscan data set, only a small number of them (~40) have been tested in the DepMap screening database, compared to ~200 inhibitors from the kinobeads set. </w:t>
        </w:r>
      </w:ins>
    </w:p>
    <w:p w14:paraId="44E25B93" w14:textId="77777777" w:rsidR="00ED14A0" w:rsidRDefault="00ED14A0">
      <w:pPr>
        <w:shd w:val="clear" w:color="auto" w:fill="FFFFFF"/>
        <w:spacing w:line="240" w:lineRule="auto"/>
        <w:jc w:val="both"/>
        <w:rPr>
          <w:ins w:id="95" w:author="Joisa, Chinmaya Udaya" w:date="2023-09-05T11:19:00Z"/>
        </w:rPr>
      </w:pPr>
    </w:p>
    <w:p w14:paraId="3AE0000D" w14:textId="77777777" w:rsidR="00ED14A0" w:rsidRDefault="00000000">
      <w:pPr>
        <w:shd w:val="clear" w:color="auto" w:fill="FFFFFF"/>
        <w:spacing w:line="240" w:lineRule="auto"/>
        <w:jc w:val="both"/>
        <w:rPr>
          <w:color w:val="181A1C"/>
          <w:rPrChange w:id="96" w:author="Joisa, Chinmaya Udaya" w:date="2023-09-05T11:19:00Z">
            <w:rPr>
              <w:rStyle w:val="None"/>
              <w:color w:val="181A1C"/>
              <w:u w:color="181A1C"/>
            </w:rPr>
          </w:rPrChange>
        </w:rPr>
        <w:pPrChange w:id="97" w:author="Joisa, Chinmaya Udaya" w:date="2023-09-05T11:19:00Z">
          <w:pPr>
            <w:pStyle w:val="Body"/>
            <w:shd w:val="clear" w:color="auto" w:fill="FFFFFF"/>
            <w:spacing w:line="240" w:lineRule="auto"/>
            <w:jc w:val="both"/>
          </w:pPr>
        </w:pPrChange>
      </w:pPr>
      <w:ins w:id="98" w:author="Joisa, Chinmaya Udaya" w:date="2023-09-05T11:19:00Z">
        <w:r>
          <w:t>In this work, we describe a framework to create an integrated kinome inhibition state data set by combining kinobeads and KINOMEscan data, and then leverage the entirety</w:t>
        </w:r>
      </w:ins>
      <w:r>
        <w:rPr>
          <w:rPrChange w:id="99" w:author="Joisa, Chinmaya Udaya" w:date="2023-09-05T11:19:00Z">
            <w:rPr>
              <w:rStyle w:val="None"/>
            </w:rPr>
          </w:rPrChange>
        </w:rPr>
        <w:t xml:space="preserve"> of this data into predictive models. This combined set contains single-dose inhibitor profiling data for a total of ~800 kinases and kinase interacting proteins, spanning almost 1000 kinase inhibitors that target a diverse section of the overall kinome space. When leveraged within a machine learning framework, and supplemented with baseline gene expression data, we </w:t>
      </w:r>
      <w:proofErr w:type="gramStart"/>
      <w:r>
        <w:rPr>
          <w:rPrChange w:id="100" w:author="Joisa, Chinmaya Udaya" w:date="2023-09-05T11:19:00Z">
            <w:rPr>
              <w:rStyle w:val="None"/>
            </w:rPr>
          </w:rPrChange>
        </w:rPr>
        <w:t>are able to</w:t>
      </w:r>
      <w:proofErr w:type="gramEnd"/>
      <w:r>
        <w:rPr>
          <w:rPrChange w:id="101" w:author="Joisa, Chinmaya Udaya" w:date="2023-09-05T11:19:00Z">
            <w:rPr>
              <w:rStyle w:val="None"/>
            </w:rPr>
          </w:rPrChange>
        </w:rPr>
        <w:t xml:space="preserve"> predict the sensitivity of ~450 cancer cell lines in the DepMap screening dataset, with a reasonable R</w:t>
      </w:r>
      <w:r>
        <w:rPr>
          <w:vertAlign w:val="superscript"/>
          <w:rPrChange w:id="102" w:author="Joisa, Chinmaya Udaya" w:date="2023-09-05T11:19:00Z">
            <w:rPr>
              <w:rStyle w:val="None"/>
              <w:vertAlign w:val="superscript"/>
            </w:rPr>
          </w:rPrChange>
        </w:rPr>
        <w:t>2</w:t>
      </w:r>
      <w:r>
        <w:rPr>
          <w:rPrChange w:id="103" w:author="Joisa, Chinmaya Udaya" w:date="2023-09-05T11:19:00Z">
            <w:rPr>
              <w:rStyle w:val="None"/>
            </w:rPr>
          </w:rPrChange>
        </w:rPr>
        <w:t xml:space="preserve"> of ~0.7. Using this model, we were able to generate sensitivity predictions for 1.2 million inhibitor-cell line combinations, many of them targeted towards understudied kinases. We then experimentally validated these predictions in well characterized breast cancer cell lines seen by the model, as well as primary derived pancreatic cancer cell lines. We find reasonable agreement between predicted and observed outcomes in most compounds, seeing an expected drop in performance for understudied compounds and unique patient-derived cell lines. </w:t>
      </w:r>
      <w:r>
        <w:rPr>
          <w:color w:val="181A1C"/>
          <w:rPrChange w:id="104" w:author="Joisa, Chinmaya Udaya" w:date="2023-09-05T11:19:00Z">
            <w:rPr>
              <w:rStyle w:val="None"/>
              <w:color w:val="181A1C"/>
              <w:u w:color="181A1C"/>
            </w:rPr>
          </w:rPrChange>
        </w:rPr>
        <w:t xml:space="preserve">Together, these results show that there is a strong and predictive relationship between the state of the kinome (its </w:t>
      </w:r>
      <w:r>
        <w:rPr>
          <w:color w:val="181A1C"/>
          <w:rPrChange w:id="105" w:author="Joisa, Chinmaya Udaya" w:date="2023-09-05T11:19:00Z">
            <w:rPr>
              <w:rStyle w:val="None"/>
              <w:color w:val="181A1C"/>
              <w:u w:color="181A1C"/>
              <w:lang w:val="ar-SA"/>
            </w:rPr>
          </w:rPrChange>
        </w:rPr>
        <w:t>“</w:t>
      </w:r>
      <w:r>
        <w:rPr>
          <w:color w:val="181A1C"/>
          <w:rPrChange w:id="106" w:author="Joisa, Chinmaya Udaya" w:date="2023-09-05T11:19:00Z">
            <w:rPr>
              <w:rStyle w:val="None"/>
              <w:color w:val="181A1C"/>
              <w:u w:color="181A1C"/>
            </w:rPr>
          </w:rPrChange>
        </w:rPr>
        <w:t xml:space="preserve">kinotype”) and downstream cellular phenotypes, while further suggesting potential opportunities for leveraging computational models in inhibitor therapy design.  </w:t>
      </w:r>
    </w:p>
    <w:p w14:paraId="3E6ED0E8" w14:textId="77777777" w:rsidR="00ED14A0" w:rsidRDefault="00ED14A0">
      <w:pPr>
        <w:shd w:val="clear" w:color="auto" w:fill="FFFFFF"/>
        <w:spacing w:line="240" w:lineRule="auto"/>
        <w:jc w:val="both"/>
        <w:pPrChange w:id="107" w:author="Joisa, Chinmaya Udaya" w:date="2023-09-05T11:19:00Z">
          <w:pPr>
            <w:pStyle w:val="Body"/>
            <w:shd w:val="clear" w:color="auto" w:fill="FFFFFF"/>
            <w:spacing w:line="240" w:lineRule="auto"/>
            <w:jc w:val="both"/>
          </w:pPr>
        </w:pPrChange>
      </w:pPr>
    </w:p>
    <w:p w14:paraId="3C513A7C" w14:textId="77777777" w:rsidR="00ED14A0" w:rsidRDefault="00000000">
      <w:pPr>
        <w:shd w:val="clear" w:color="auto" w:fill="FFFFFF"/>
        <w:spacing w:line="240" w:lineRule="auto"/>
        <w:jc w:val="both"/>
        <w:rPr>
          <w:b/>
          <w:sz w:val="28"/>
          <w:rPrChange w:id="108" w:author="Joisa, Chinmaya Udaya" w:date="2023-09-05T11:19:00Z">
            <w:rPr>
              <w:rStyle w:val="None"/>
              <w:b/>
              <w:sz w:val="28"/>
            </w:rPr>
          </w:rPrChange>
        </w:rPr>
        <w:pPrChange w:id="109" w:author="Joisa, Chinmaya Udaya" w:date="2023-09-05T11:19:00Z">
          <w:pPr>
            <w:pStyle w:val="Body"/>
            <w:shd w:val="clear" w:color="auto" w:fill="FFFFFF"/>
            <w:spacing w:line="240" w:lineRule="auto"/>
            <w:jc w:val="both"/>
          </w:pPr>
        </w:pPrChange>
      </w:pPr>
      <w:r>
        <w:rPr>
          <w:b/>
          <w:sz w:val="28"/>
          <w:rPrChange w:id="110" w:author="Joisa, Chinmaya Udaya" w:date="2023-09-05T11:19:00Z">
            <w:rPr>
              <w:rStyle w:val="None"/>
              <w:b/>
              <w:sz w:val="28"/>
            </w:rPr>
          </w:rPrChange>
        </w:rPr>
        <w:t>Results</w:t>
      </w:r>
    </w:p>
    <w:p w14:paraId="133D7799" w14:textId="77777777" w:rsidR="00ED14A0" w:rsidRDefault="00ED14A0">
      <w:pPr>
        <w:shd w:val="clear" w:color="auto" w:fill="FFFFFF"/>
        <w:spacing w:line="240" w:lineRule="auto"/>
        <w:jc w:val="both"/>
        <w:rPr>
          <w:b/>
          <w:sz w:val="28"/>
          <w:rPrChange w:id="111" w:author="Joisa, Chinmaya Udaya" w:date="2023-09-05T11:19:00Z">
            <w:rPr>
              <w:rStyle w:val="None"/>
              <w:b/>
              <w:sz w:val="28"/>
            </w:rPr>
          </w:rPrChange>
        </w:rPr>
        <w:pPrChange w:id="112" w:author="Joisa, Chinmaya Udaya" w:date="2023-09-05T11:19:00Z">
          <w:pPr>
            <w:pStyle w:val="Body"/>
            <w:shd w:val="clear" w:color="auto" w:fill="FFFFFF"/>
            <w:spacing w:line="240" w:lineRule="auto"/>
            <w:jc w:val="both"/>
          </w:pPr>
        </w:pPrChange>
      </w:pPr>
    </w:p>
    <w:p w14:paraId="3821E62D" w14:textId="77777777" w:rsidR="00ED14A0" w:rsidRDefault="00000000">
      <w:pPr>
        <w:shd w:val="clear" w:color="auto" w:fill="FFFFFF"/>
        <w:spacing w:line="240" w:lineRule="auto"/>
        <w:jc w:val="both"/>
        <w:rPr>
          <w:b/>
          <w:rPrChange w:id="113" w:author="Joisa, Chinmaya Udaya" w:date="2023-09-05T11:19:00Z">
            <w:rPr>
              <w:rStyle w:val="None"/>
              <w:b/>
            </w:rPr>
          </w:rPrChange>
        </w:rPr>
        <w:pPrChange w:id="114" w:author="Joisa, Chinmaya Udaya" w:date="2023-09-05T11:19:00Z">
          <w:pPr>
            <w:pStyle w:val="Body"/>
            <w:shd w:val="clear" w:color="auto" w:fill="FFFFFF"/>
            <w:spacing w:line="240" w:lineRule="auto"/>
            <w:jc w:val="both"/>
          </w:pPr>
        </w:pPrChange>
      </w:pPr>
      <w:r>
        <w:rPr>
          <w:b/>
          <w:rPrChange w:id="115" w:author="Joisa, Chinmaya Udaya" w:date="2023-09-05T11:19:00Z">
            <w:rPr>
              <w:rStyle w:val="None"/>
              <w:b/>
            </w:rPr>
          </w:rPrChange>
        </w:rPr>
        <w:t>Creating an Integrated Set of Kinome Profiling Data Across a Wide Chemical Space</w:t>
      </w:r>
    </w:p>
    <w:p w14:paraId="07880BAA" w14:textId="77777777" w:rsidR="00ED14A0" w:rsidRDefault="00ED14A0">
      <w:pPr>
        <w:shd w:val="clear" w:color="auto" w:fill="FFFFFF"/>
        <w:spacing w:line="240" w:lineRule="auto"/>
        <w:jc w:val="both"/>
        <w:rPr>
          <w:b/>
          <w:rPrChange w:id="116" w:author="Joisa, Chinmaya Udaya" w:date="2023-09-05T11:19:00Z">
            <w:rPr>
              <w:rStyle w:val="None"/>
              <w:b/>
            </w:rPr>
          </w:rPrChange>
        </w:rPr>
        <w:pPrChange w:id="117" w:author="Joisa, Chinmaya Udaya" w:date="2023-09-05T11:19:00Z">
          <w:pPr>
            <w:pStyle w:val="Body"/>
            <w:shd w:val="clear" w:color="auto" w:fill="FFFFFF"/>
            <w:spacing w:line="240" w:lineRule="auto"/>
            <w:jc w:val="both"/>
          </w:pPr>
        </w:pPrChange>
      </w:pPr>
    </w:p>
    <w:p w14:paraId="1CCCA600" w14:textId="77777777" w:rsidR="007D6E47" w:rsidRDefault="00000000">
      <w:pPr>
        <w:pStyle w:val="Body"/>
        <w:shd w:val="clear" w:color="auto" w:fill="FFFFFF"/>
        <w:spacing w:line="240" w:lineRule="auto"/>
        <w:jc w:val="both"/>
        <w:rPr>
          <w:del w:id="118" w:author="Joisa, Chinmaya Udaya" w:date="2023-09-05T11:19:00Z"/>
        </w:rPr>
      </w:pPr>
      <w:del w:id="119" w:author="Joisa, Chinmaya Udaya" w:date="2023-09-05T11:19:00Z">
        <w:r>
          <w:rPr>
            <w:rStyle w:val="None"/>
          </w:rPr>
          <w:delText xml:space="preserve">Kinase inhibitors have been profiled using a number of assays, but for this study we have focused on a specific subset of kinase inhibitors that have been assayed using the kinobead/MS-based method </w:delText>
        </w:r>
        <w:r>
          <w:fldChar w:fldCharType="begin"/>
        </w:r>
        <w:r>
          <w:delInstrText>HYPERLINK "https://paperpile.com/c/HIGFs4/O3g2"</w:delInstrText>
        </w:r>
        <w:r>
          <w:fldChar w:fldCharType="separate"/>
        </w:r>
        <w:r>
          <w:rPr>
            <w:rStyle w:val="Hyperlink1"/>
            <w:lang w:val="pt-PT"/>
          </w:rPr>
          <w:delText>[9]</w:delText>
        </w:r>
        <w:r>
          <w:rPr>
            <w:rStyle w:val="Hyperlink1"/>
            <w:lang w:val="pt-PT"/>
          </w:rPr>
          <w:fldChar w:fldCharType="end"/>
        </w:r>
        <w:r>
          <w:rPr>
            <w:rStyle w:val="Hyperlink1"/>
          </w:rPr>
          <w:delText xml:space="preserve"> or the KINOMEscan® (DiscoverX) method. These methods assess their specific kinase targets as well as the magnitude of inhibition of each kinase in response to different inhibitor concentrations</w:delText>
        </w:r>
        <w:r>
          <w:fldChar w:fldCharType="begin"/>
        </w:r>
        <w:r>
          <w:delInstrText>HYPERLINK "https://paperpile.com/c/HIGFs4/O3g2"</w:delInstrText>
        </w:r>
        <w:r>
          <w:fldChar w:fldCharType="separate"/>
        </w:r>
        <w:r>
          <w:rPr>
            <w:rStyle w:val="Hyperlink1"/>
            <w:lang w:val="pt-PT"/>
          </w:rPr>
          <w:delText>[9]</w:delText>
        </w:r>
        <w:r>
          <w:rPr>
            <w:rStyle w:val="Hyperlink1"/>
            <w:lang w:val="pt-PT"/>
          </w:rPr>
          <w:fldChar w:fldCharType="end"/>
        </w:r>
        <w:r>
          <w:rPr>
            <w:rStyle w:val="Hyperlink1"/>
          </w:rPr>
          <w:delText>. We combined kinome profiling datasets from Klaeger et al (Kinobeads), LINCS</w:delText>
        </w:r>
        <w:r>
          <w:fldChar w:fldCharType="begin"/>
        </w:r>
        <w:r>
          <w:delInstrText>HYPERLINK "https://paperpile.com/c/HIGFs4/hXwG"</w:delInstrText>
        </w:r>
        <w:r>
          <w:fldChar w:fldCharType="separate"/>
        </w:r>
        <w:r>
          <w:rPr>
            <w:rStyle w:val="Hyperlink1"/>
            <w:lang w:val="pt-PT"/>
          </w:rPr>
          <w:delText>[7]</w:delText>
        </w:r>
        <w:r>
          <w:rPr>
            <w:rStyle w:val="Hyperlink1"/>
            <w:lang w:val="pt-PT"/>
          </w:rPr>
          <w:fldChar w:fldCharType="end"/>
        </w:r>
        <w:r>
          <w:rPr>
            <w:rStyle w:val="Hyperlink1"/>
          </w:rPr>
          <w:delText xml:space="preserve"> (KINOMEscan), and UNC</w:delText>
        </w:r>
        <w:r>
          <w:fldChar w:fldCharType="begin"/>
        </w:r>
        <w:r>
          <w:delInstrText>HYPERLINK "https://paperpile.com/c/HIGFs4/WXtL"</w:delInstrText>
        </w:r>
        <w:r>
          <w:fldChar w:fldCharType="separate"/>
        </w:r>
        <w:r>
          <w:rPr>
            <w:rStyle w:val="Hyperlink1"/>
            <w:lang w:val="pt-PT"/>
          </w:rPr>
          <w:delText>[10]</w:delText>
        </w:r>
        <w:r>
          <w:rPr>
            <w:rStyle w:val="Hyperlink1"/>
            <w:lang w:val="pt-PT"/>
          </w:rPr>
          <w:fldChar w:fldCharType="end"/>
        </w:r>
        <w:r>
          <w:rPr>
            <w:rStyle w:val="Hyperlink1"/>
          </w:rPr>
          <w:delText xml:space="preserve"> (KINOMEscan), filtering down to profiles measured only at 1uM.  For the small amount of overlap between datasets, the mean inhibition value was taken across drug-kinase combinations. Given that both assays measure the engagement of inhibitors to kinases, most of the proteins that appear in assay results are either known kinases or closely associated proteins. Specifically, kinase inhibitor profiles include measurements on all wild-type and phosphorylated kinases (~500), along with a set of associated proteins (~300). As such, we will  refer to this data as </w:delText>
        </w:r>
        <w:r>
          <w:rPr>
            <w:rStyle w:val="Hyperlink1"/>
            <w:rtl/>
            <w:lang w:val="ar-SA"/>
          </w:rPr>
          <w:delText>“</w:delText>
        </w:r>
        <w:r>
          <w:rPr>
            <w:rStyle w:val="Hyperlink1"/>
          </w:rPr>
          <w:delText xml:space="preserve">kinase inhibition states”, and the profile of each individual drug as its </w:delText>
        </w:r>
        <w:r>
          <w:rPr>
            <w:rStyle w:val="Hyperlink1"/>
            <w:rtl/>
            <w:lang w:val="ar-SA"/>
          </w:rPr>
          <w:delText>“</w:delText>
        </w:r>
        <w:r>
          <w:rPr>
            <w:rStyle w:val="Hyperlink1"/>
          </w:rPr>
          <w:delText xml:space="preserve">kinome inhibition state” </w:delText>
        </w:r>
        <w:r>
          <w:rPr>
            <w:rStyle w:val="Hyperlink1"/>
            <w:lang w:val="de-DE"/>
          </w:rPr>
          <w:delText>(fig 1a).</w:delText>
        </w:r>
      </w:del>
    </w:p>
    <w:p w14:paraId="7208FE7A" w14:textId="77777777" w:rsidR="007D6E47" w:rsidRDefault="007D6E47">
      <w:pPr>
        <w:pStyle w:val="Body"/>
        <w:shd w:val="clear" w:color="auto" w:fill="FFFFFF"/>
        <w:spacing w:line="240" w:lineRule="auto"/>
        <w:jc w:val="both"/>
        <w:rPr>
          <w:del w:id="120" w:author="Joisa, Chinmaya Udaya" w:date="2023-09-05T11:19:00Z"/>
        </w:rPr>
      </w:pPr>
    </w:p>
    <w:p w14:paraId="09343EE5" w14:textId="5E177C2A" w:rsidR="00ED14A0" w:rsidRDefault="00000000">
      <w:pPr>
        <w:shd w:val="clear" w:color="auto" w:fill="FFFFFF"/>
        <w:spacing w:line="240" w:lineRule="auto"/>
        <w:jc w:val="both"/>
        <w:rPr>
          <w:ins w:id="121" w:author="Joisa, Chinmaya Udaya" w:date="2023-09-05T11:19:00Z"/>
        </w:rPr>
      </w:pPr>
      <w:del w:id="122" w:author="Joisa, Chinmaya Udaya" w:date="2023-09-05T11:19:00Z">
        <w:r>
          <w:rPr>
            <w:rStyle w:val="Hyperlink1"/>
          </w:rPr>
          <w:delText xml:space="preserve">After integration, we were left with a final set of ~1000 compounds with corresponding information on their inhibitor-induced kinome states, describing changes in ~800 kinases and kinase interactors. We then performed a UMAP dimensionality reduction </w:delText>
        </w:r>
        <w:r>
          <w:fldChar w:fldCharType="begin"/>
        </w:r>
        <w:r>
          <w:delInstrText>HYPERLINK "https://paperpile.com/c/HIGFs4/yJq8"</w:delInstrText>
        </w:r>
        <w:r>
          <w:fldChar w:fldCharType="separate"/>
        </w:r>
        <w:r>
          <w:rPr>
            <w:rStyle w:val="Hyperlink1"/>
            <w:lang w:val="pt-PT"/>
          </w:rPr>
          <w:delText>[11]</w:delText>
        </w:r>
        <w:r>
          <w:rPr>
            <w:rStyle w:val="Hyperlink1"/>
            <w:lang w:val="pt-PT"/>
          </w:rPr>
          <w:fldChar w:fldCharType="end"/>
        </w:r>
        <w:r>
          <w:rPr>
            <w:rStyle w:val="Hyperlink1"/>
          </w:rPr>
          <w:delText xml:space="preserve"> on the dataset for visualization(fig 1b).</w:delText>
        </w:r>
      </w:del>
      <w:ins w:id="123" w:author="Joisa, Chinmaya Udaya" w:date="2023-09-05T11:19:00Z">
        <w:r>
          <w:t xml:space="preserve">Kinase inhibitors have been profiled using a number of assays, but for this study we have focused on a specific subset of kinase inhibitors that have been assayed using the kinobead/MS-based method </w:t>
        </w:r>
        <w:r>
          <w:fldChar w:fldCharType="begin" w:fldLock="1"/>
        </w:r>
        <w:r w:rsidR="00C65007">
          <w:instrText>ADDIN paperpile_citation &lt;clusterId&gt;P489V747R227P842&lt;/clusterId&gt;&lt;metadata&gt;&lt;citation&gt;&lt;id&gt;A922C46E03AA11ED84BD2A4F181DA346&lt;/id&gt;&lt;/citation&gt;&lt;/metadata&gt;&lt;data&gt;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&lt;/data&gt; \* MERGEFORMAT</w:instrText>
        </w:r>
        <w:r>
          <w:fldChar w:fldCharType="separate"/>
        </w:r>
        <w:r w:rsidR="00C65007">
          <w:rPr>
            <w:noProof/>
            <w:color w:val="000000"/>
          </w:rPr>
          <w:t>(Klaeger et al. 2017)</w:t>
        </w:r>
        <w:r>
          <w:rPr>
            <w:color w:val="000000"/>
          </w:rPr>
          <w:fldChar w:fldCharType="end"/>
        </w:r>
        <w:r>
          <w:t xml:space="preserve"> or the KINOMEscan® (DiscoverX) method. These methods assess their specific kinase targets as well as the magnitude of inhibition of each kinase in response to different inhibitor concentrations</w:t>
        </w:r>
        <w:r>
          <w:fldChar w:fldCharType="begin" w:fldLock="1"/>
        </w:r>
        <w:r w:rsidR="00C65007">
          <w:instrText>ADDIN paperpile_citation &lt;clusterId&gt;J527X875M265J988&lt;/clusterId&gt;&lt;metadata&gt;&lt;citation&gt;&lt;id&gt;A922C46E03AA11ED84BD2A4F181DA346&lt;/id&gt;&lt;/citation&gt;&lt;/metadata&gt;&lt;data&gt;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&lt;/data&gt; \* MERGEFORMAT</w:instrText>
        </w:r>
        <w:r>
          <w:fldChar w:fldCharType="separate"/>
        </w:r>
        <w:r w:rsidR="00C65007">
          <w:rPr>
            <w:noProof/>
            <w:color w:val="000000"/>
          </w:rPr>
          <w:t>(Klaeger et al. 2017)</w:t>
        </w:r>
        <w:r>
          <w:rPr>
            <w:color w:val="000000"/>
          </w:rPr>
          <w:fldChar w:fldCharType="end"/>
        </w:r>
        <w:r>
          <w:t>. We combined kinome profiling datasets from Klaeger et al (Kinobeads), LINCS</w:t>
        </w:r>
        <w:r>
          <w:fldChar w:fldCharType="begin" w:fldLock="1"/>
        </w:r>
        <w:r w:rsidR="00C65007">
          <w:instrText>ADDIN paperpile_citation &lt;clusterId&gt;F743T739I421M114&lt;/clusterId&gt;&lt;metadata&gt;&lt;citation&gt;&lt;id&gt;4AD5E9D80C3111EDA4402A4F181DA346&lt;/id&gt;&lt;/citation&gt;&lt;/metadata&gt;&lt;data&gt;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&lt;/data&gt; \* MERGEFORMAT</w:instrText>
        </w:r>
        <w:r>
          <w:fldChar w:fldCharType="separate"/>
        </w:r>
        <w:r w:rsidR="00C65007">
          <w:rPr>
            <w:noProof/>
            <w:color w:val="000000"/>
          </w:rPr>
          <w:t>(Koleti et al. 2018)</w:t>
        </w:r>
        <w:r>
          <w:rPr>
            <w:color w:val="000000"/>
          </w:rPr>
          <w:fldChar w:fldCharType="end"/>
        </w:r>
        <w:r>
          <w:t xml:space="preserve"> (KINOMEscan), and UNC</w:t>
        </w:r>
        <w:r>
          <w:fldChar w:fldCharType="begin" w:fldLock="1"/>
        </w:r>
        <w:r w:rsidR="00C65007">
          <w:instrText>ADDIN paperpile_citation &lt;clusterId&gt;Y786L746H427F848&lt;/clusterId&gt;&lt;metadata&gt;&lt;citation&gt;&lt;id&gt;59DF1DA00C3111EDA4402A4F181DA346&lt;/id&gt;&lt;/citation&gt;&lt;/metadata&gt;&lt;data&gt;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&lt;/data&gt; \* MERGEFORMAT</w:instrText>
        </w:r>
        <w:r>
          <w:fldChar w:fldCharType="separate"/>
        </w:r>
        <w:r w:rsidR="00C65007">
          <w:rPr>
            <w:noProof/>
            <w:color w:val="000000"/>
          </w:rPr>
          <w:t>(Drewry et al. 2017)</w:t>
        </w:r>
        <w:r>
          <w:rPr>
            <w:color w:val="000000"/>
          </w:rPr>
          <w:fldChar w:fldCharType="end"/>
        </w:r>
        <w:r>
          <w:t xml:space="preserve"> (KINOMEscan), filtering down to profiles measured only at 1uM.  For the small amount of overlap between datasets, the mean inhibition value was taken across drug-kinase combinations. </w:t>
        </w:r>
        <w:r>
          <w:lastRenderedPageBreak/>
          <w:t>Given that both assays measure the engagement of inhibitors to kinases, most of the proteins that appear in assay results are either known kinases or closely associated proteins. Specifically, kinase inhibitor profiles include measurements on all wild-type and phosphorylated kinases (~500), along with a set of associated proteins (~300). As such, we will  refer to this data as “kinase inhibition states”, and the profile of each individual drug as its “kinome inhibition state” (fig 1a).</w:t>
        </w:r>
      </w:ins>
    </w:p>
    <w:p w14:paraId="345D8B45" w14:textId="77777777" w:rsidR="00ED14A0" w:rsidRDefault="00ED14A0">
      <w:pPr>
        <w:shd w:val="clear" w:color="auto" w:fill="FFFFFF"/>
        <w:spacing w:line="240" w:lineRule="auto"/>
        <w:jc w:val="both"/>
        <w:rPr>
          <w:ins w:id="124" w:author="Joisa, Chinmaya Udaya" w:date="2023-09-05T11:19:00Z"/>
        </w:rPr>
      </w:pPr>
    </w:p>
    <w:p w14:paraId="03B492C3" w14:textId="1C36F8E8" w:rsidR="00ED14A0" w:rsidRDefault="00000000">
      <w:pPr>
        <w:shd w:val="clear" w:color="auto" w:fill="FFFFFF"/>
        <w:spacing w:line="240" w:lineRule="auto"/>
        <w:jc w:val="both"/>
        <w:rPr>
          <w:rPrChange w:id="125" w:author="Joisa, Chinmaya Udaya" w:date="2023-09-05T11:19:00Z">
            <w:rPr>
              <w:rStyle w:val="None"/>
              <w:b/>
              <w:sz w:val="28"/>
            </w:rPr>
          </w:rPrChange>
        </w:rPr>
        <w:pPrChange w:id="126" w:author="Joisa, Chinmaya Udaya" w:date="2023-09-05T11:19:00Z">
          <w:pPr>
            <w:pStyle w:val="Body"/>
            <w:shd w:val="clear" w:color="auto" w:fill="FFFFFF"/>
            <w:spacing w:line="240" w:lineRule="auto"/>
            <w:jc w:val="both"/>
          </w:pPr>
        </w:pPrChange>
      </w:pPr>
      <w:ins w:id="127" w:author="Joisa, Chinmaya Udaya" w:date="2023-09-05T11:19:00Z">
        <w:r>
          <w:t xml:space="preserve">After integration, we were left with a final set of ~1000 compounds with corresponding information on their inhibitor-induced kinome states, describing changes in ~800 kinases and kinase interactors. To summarize the relationship between inhibition states induced by all inhibitors, we performed a UMAP dimensionality reduction </w:t>
        </w:r>
        <w:r>
          <w:fldChar w:fldCharType="begin" w:fldLock="1"/>
        </w:r>
        <w:r w:rsidR="00C65007">
          <w:instrText>ADDIN paperpile_citation &lt;clusterId&gt;A257O215K895I328&lt;/clusterId&gt;&lt;metadata&gt;&lt;citation&gt;&lt;id&gt;F5A1DB0803AB11ED82EA2A4F181DA346&lt;/id&gt;&lt;/citation&gt;&lt;/metadata&gt;&lt;data&gt;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&lt;/data&gt; \* MERGEFORMAT</w:instrText>
        </w:r>
        <w:r>
          <w:fldChar w:fldCharType="separate"/>
        </w:r>
        <w:r w:rsidR="00C65007">
          <w:rPr>
            <w:noProof/>
            <w:color w:val="000000"/>
          </w:rPr>
          <w:t>(McInnes et al. 2018)</w:t>
        </w:r>
        <w:r>
          <w:rPr>
            <w:color w:val="000000"/>
          </w:rPr>
          <w:fldChar w:fldCharType="end"/>
        </w:r>
        <w:r>
          <w:t xml:space="preserve"> on the dataset, only using kinases profiled in both assays for visualization(fig 1b).</w:t>
        </w:r>
      </w:ins>
      <w:r>
        <w:rPr>
          <w:rPrChange w:id="128" w:author="Joisa, Chinmaya Udaya" w:date="2023-09-05T11:19:00Z">
            <w:rPr>
              <w:rStyle w:val="Hyperlink1"/>
            </w:rPr>
          </w:rPrChange>
        </w:rPr>
        <w:t xml:space="preserve"> The UMAP coordinates represent the aggregate effect of each inhibitor on the kinome, </w:t>
      </w:r>
      <w:proofErr w:type="gramStart"/>
      <w:r>
        <w:rPr>
          <w:rPrChange w:id="129" w:author="Joisa, Chinmaya Udaya" w:date="2023-09-05T11:19:00Z">
            <w:rPr>
              <w:rStyle w:val="Hyperlink1"/>
            </w:rPr>
          </w:rPrChange>
        </w:rPr>
        <w:t>i.e.</w:t>
      </w:r>
      <w:proofErr w:type="gramEnd"/>
      <w:r>
        <w:rPr>
          <w:rPrChange w:id="130" w:author="Joisa, Chinmaya Udaya" w:date="2023-09-05T11:19:00Z">
            <w:rPr>
              <w:rStyle w:val="Hyperlink1"/>
            </w:rPr>
          </w:rPrChange>
        </w:rPr>
        <w:t xml:space="preserve"> it is a representation of the uniqueness of its kinome inhibition state. Inhibitors that have similar effects on the kinome will have similar coordinates, while disparate inhibitors will have coordinates that are far apart. Using this, we can examine the diversity of kinome space targeting in our dataset, based on the origin of kinome profiling data. Our analysis shows that integrating KINOMEscan data for 800 inhibitors vastly increases the kinome space targeted (fig 1b), compared to </w:t>
      </w:r>
      <w:del w:id="131" w:author="Joisa, Chinmaya Udaya" w:date="2023-09-05T11:19:00Z">
        <w:r>
          <w:rPr>
            <w:rStyle w:val="Hyperlink1"/>
          </w:rPr>
          <w:delText xml:space="preserve">just </w:delText>
        </w:r>
      </w:del>
      <w:r>
        <w:rPr>
          <w:rPrChange w:id="132" w:author="Joisa, Chinmaya Udaya" w:date="2023-09-05T11:19:00Z">
            <w:rPr>
              <w:rStyle w:val="Hyperlink1"/>
            </w:rPr>
          </w:rPrChange>
        </w:rPr>
        <w:t>kinobeads alone.</w:t>
      </w:r>
      <w:ins w:id="133" w:author="Joisa, Chinmaya Udaya" w:date="2023-09-05T11:19:00Z">
        <w:r>
          <w:t xml:space="preserve"> </w:t>
        </w:r>
      </w:ins>
    </w:p>
    <w:p w14:paraId="416EFB43" w14:textId="77777777" w:rsidR="00ED14A0" w:rsidRDefault="00ED14A0">
      <w:pPr>
        <w:shd w:val="clear" w:color="auto" w:fill="FFFFFF"/>
        <w:spacing w:line="240" w:lineRule="auto"/>
        <w:jc w:val="both"/>
        <w:rPr>
          <w:ins w:id="134" w:author="Joisa, Chinmaya Udaya" w:date="2023-09-05T11:19:00Z"/>
        </w:rPr>
      </w:pPr>
    </w:p>
    <w:p w14:paraId="59AA0A90" w14:textId="77777777" w:rsidR="00ED14A0" w:rsidRDefault="00000000">
      <w:pPr>
        <w:shd w:val="clear" w:color="auto" w:fill="FFFFFF"/>
        <w:spacing w:line="240" w:lineRule="auto"/>
        <w:jc w:val="both"/>
        <w:rPr>
          <w:ins w:id="135" w:author="Joisa, Chinmaya Udaya" w:date="2023-09-05T11:19:00Z"/>
        </w:rPr>
      </w:pPr>
      <w:ins w:id="136" w:author="Joisa, Chinmaya Udaya" w:date="2023-09-05T11:19:00Z">
        <w:r>
          <w:t xml:space="preserve">However, it is important to note that despite the similarity in the assay readouts, the KINOMEscan and kinobeads assays are very different molecularly, and care needs to be taken while integrating these assay types. To assess the degree of difference between the two assay types, we retained all kinases captured by both assays (~250) and measured Pearson's correlation of inhibition states for the same compound between both assays. We found a reasonable degree of correlation (Pearson’s R ~ 0.5) across all data. In addition, we additionally found a much higher degree of agreement between data types (90%) when both assays were cut off at 80% inhibition (a “strong” hit in either assay) (Fig S1).  As a result, keeping in mind the advantages of integrating both assay types, we moved forward with connecting these integrated kinome inhibition states to cell line responses.  </w:t>
        </w:r>
      </w:ins>
    </w:p>
    <w:p w14:paraId="6B640C41" w14:textId="77777777" w:rsidR="00ED14A0" w:rsidRDefault="00ED14A0">
      <w:pPr>
        <w:shd w:val="clear" w:color="auto" w:fill="FFFFFF"/>
        <w:spacing w:line="240" w:lineRule="auto"/>
        <w:jc w:val="both"/>
        <w:rPr>
          <w:ins w:id="137" w:author="Joisa, Chinmaya Udaya" w:date="2023-09-05T11:19:00Z"/>
        </w:rPr>
      </w:pPr>
    </w:p>
    <w:p w14:paraId="78370090" w14:textId="6B112E6B" w:rsidR="00ED14A0" w:rsidRDefault="00ED14A0">
      <w:pPr>
        <w:shd w:val="clear" w:color="auto" w:fill="FFFFFF"/>
        <w:spacing w:line="240" w:lineRule="auto"/>
        <w:jc w:val="both"/>
        <w:pPrChange w:id="138" w:author="Joisa, Chinmaya Udaya" w:date="2023-09-05T11:19:00Z">
          <w:pPr>
            <w:pStyle w:val="Body"/>
            <w:shd w:val="clear" w:color="auto" w:fill="FFFFFF"/>
            <w:spacing w:line="240" w:lineRule="auto"/>
            <w:jc w:val="both"/>
          </w:pPr>
        </w:pPrChange>
      </w:pPr>
    </w:p>
    <w:p w14:paraId="711D8454" w14:textId="1A6D96C8" w:rsidR="00ED14A0" w:rsidRDefault="00000000">
      <w:pPr>
        <w:shd w:val="clear" w:color="auto" w:fill="FFFFFF"/>
        <w:spacing w:line="240" w:lineRule="auto"/>
        <w:jc w:val="both"/>
        <w:pPrChange w:id="139" w:author="Joisa, Chinmaya Udaya" w:date="2023-09-05T11:19:00Z">
          <w:pPr>
            <w:pStyle w:val="Body"/>
            <w:shd w:val="clear" w:color="auto" w:fill="FFFFFF"/>
            <w:spacing w:line="240" w:lineRule="auto"/>
            <w:jc w:val="both"/>
          </w:pPr>
        </w:pPrChange>
      </w:pPr>
      <w:r>
        <w:rPr>
          <w:b/>
          <w:rPrChange w:id="140" w:author="Joisa, Chinmaya Udaya" w:date="2023-09-05T11:19:00Z">
            <w:rPr>
              <w:rStyle w:val="None"/>
              <w:b/>
            </w:rPr>
          </w:rPrChange>
        </w:rPr>
        <w:t xml:space="preserve">Fig 1. Modeling </w:t>
      </w:r>
      <w:del w:id="141" w:author="Joisa, Chinmaya Udaya" w:date="2023-09-05T11:19:00Z">
        <w:r w:rsidR="00757280">
          <w:rPr>
            <w:rStyle w:val="None"/>
            <w:b/>
            <w:bCs/>
          </w:rPr>
          <w:delText>p</w:delText>
        </w:r>
        <w:r>
          <w:rPr>
            <w:rStyle w:val="None"/>
            <w:b/>
            <w:bCs/>
          </w:rPr>
          <w:delText>ipeline</w:delText>
        </w:r>
      </w:del>
      <w:ins w:id="142" w:author="Joisa, Chinmaya Udaya" w:date="2023-09-05T11:19:00Z">
        <w:r>
          <w:rPr>
            <w:b/>
          </w:rPr>
          <w:t>Pipeline</w:t>
        </w:r>
      </w:ins>
      <w:r>
        <w:rPr>
          <w:b/>
          <w:rPrChange w:id="143" w:author="Joisa, Chinmaya Udaya" w:date="2023-09-05T11:19:00Z">
            <w:rPr>
              <w:rStyle w:val="None"/>
              <w:b/>
            </w:rPr>
          </w:rPrChange>
        </w:rPr>
        <w:t xml:space="preserve"> and </w:t>
      </w:r>
      <w:del w:id="144" w:author="Joisa, Chinmaya Udaya" w:date="2023-09-05T11:19:00Z">
        <w:r w:rsidR="00757280">
          <w:rPr>
            <w:rStyle w:val="None"/>
            <w:b/>
            <w:bCs/>
          </w:rPr>
          <w:delText>t</w:delText>
        </w:r>
        <w:r>
          <w:rPr>
            <w:rStyle w:val="None"/>
            <w:b/>
            <w:bCs/>
          </w:rPr>
          <w:delText xml:space="preserve">arget </w:delText>
        </w:r>
        <w:r w:rsidR="00757280">
          <w:rPr>
            <w:rStyle w:val="None"/>
            <w:b/>
            <w:bCs/>
          </w:rPr>
          <w:delText>v</w:delText>
        </w:r>
        <w:r>
          <w:rPr>
            <w:rStyle w:val="None"/>
            <w:b/>
            <w:bCs/>
          </w:rPr>
          <w:delText xml:space="preserve">ariable </w:delText>
        </w:r>
        <w:r w:rsidR="00757280">
          <w:rPr>
            <w:rStyle w:val="None"/>
            <w:b/>
            <w:bCs/>
          </w:rPr>
          <w:delText>o</w:delText>
        </w:r>
        <w:r>
          <w:rPr>
            <w:rStyle w:val="None"/>
            <w:b/>
            <w:bCs/>
          </w:rPr>
          <w:delText>verview</w:delText>
        </w:r>
      </w:del>
      <w:ins w:id="145" w:author="Joisa, Chinmaya Udaya" w:date="2023-09-05T11:19:00Z">
        <w:r>
          <w:rPr>
            <w:b/>
          </w:rPr>
          <w:t>Target Variable Overview</w:t>
        </w:r>
      </w:ins>
      <w:r>
        <w:rPr>
          <w:b/>
          <w:rPrChange w:id="146" w:author="Joisa, Chinmaya Udaya" w:date="2023-09-05T11:19:00Z">
            <w:rPr>
              <w:rStyle w:val="None"/>
              <w:b/>
            </w:rPr>
          </w:rPrChange>
        </w:rPr>
        <w:t xml:space="preserve">. </w:t>
      </w:r>
      <w:r>
        <w:rPr>
          <w:rPrChange w:id="147" w:author="Joisa, Chinmaya Udaya" w:date="2023-09-05T11:19:00Z">
            <w:rPr>
              <w:rStyle w:val="Hyperlink1"/>
            </w:rPr>
          </w:rPrChange>
        </w:rPr>
        <w:t>(a) Schematic of Kinobead/MS (upper) and KINOMEscan assay data integration into machine learning models predicting IC</w:t>
      </w:r>
      <w:r>
        <w:rPr>
          <w:vertAlign w:val="subscript"/>
          <w:rPrChange w:id="148" w:author="Joisa, Chinmaya Udaya" w:date="2023-09-05T11:19:00Z">
            <w:rPr>
              <w:rStyle w:val="Hyperlink1"/>
            </w:rPr>
          </w:rPrChange>
        </w:rPr>
        <w:t>50</w:t>
      </w:r>
      <w:r>
        <w:rPr>
          <w:rPrChange w:id="149" w:author="Joisa, Chinmaya Udaya" w:date="2023-09-05T11:19:00Z">
            <w:rPr>
              <w:rStyle w:val="Hyperlink1"/>
            </w:rPr>
          </w:rPrChange>
        </w:rPr>
        <w:t xml:space="preserve"> and AUC. (b) Visualization of UMAP dimensionality reduction on the combined kinome profiling data set, each point represents a single compound’s position in the target space, and colors representing the origin of kinome profiling data. Target Variables for Modeling: (c) Extraction of IC</w:t>
      </w:r>
      <w:r>
        <w:rPr>
          <w:vertAlign w:val="subscript"/>
          <w:rPrChange w:id="150" w:author="Joisa, Chinmaya Udaya" w:date="2023-09-05T11:19:00Z">
            <w:rPr>
              <w:rStyle w:val="Hyperlink1"/>
            </w:rPr>
          </w:rPrChange>
        </w:rPr>
        <w:t>50</w:t>
      </w:r>
      <w:r>
        <w:rPr>
          <w:rPrChange w:id="151" w:author="Joisa, Chinmaya Udaya" w:date="2023-09-05T11:19:00Z">
            <w:rPr>
              <w:rStyle w:val="Hyperlink1"/>
            </w:rPr>
          </w:rPrChange>
        </w:rPr>
        <w:t xml:space="preserve"> and AUC from a drug’s dose response curve </w:t>
      </w:r>
      <w:proofErr w:type="gramStart"/>
      <w:r>
        <w:rPr>
          <w:rPrChange w:id="152" w:author="Joisa, Chinmaya Udaya" w:date="2023-09-05T11:19:00Z">
            <w:rPr>
              <w:rStyle w:val="Hyperlink1"/>
            </w:rPr>
          </w:rPrChange>
        </w:rPr>
        <w:t>in a given</w:t>
      </w:r>
      <w:proofErr w:type="gramEnd"/>
      <w:r>
        <w:rPr>
          <w:rPrChange w:id="153" w:author="Joisa, Chinmaya Udaya" w:date="2023-09-05T11:19:00Z">
            <w:rPr>
              <w:rStyle w:val="Hyperlink1"/>
            </w:rPr>
          </w:rPrChange>
        </w:rPr>
        <w:t xml:space="preserve"> cell line. (d) Correlation and Scales of IC</w:t>
      </w:r>
      <w:r>
        <w:rPr>
          <w:vertAlign w:val="subscript"/>
          <w:rPrChange w:id="154" w:author="Joisa, Chinmaya Udaya" w:date="2023-09-05T11:19:00Z">
            <w:rPr>
              <w:rStyle w:val="Hyperlink1"/>
            </w:rPr>
          </w:rPrChange>
        </w:rPr>
        <w:t>50</w:t>
      </w:r>
      <w:r>
        <w:rPr>
          <w:rPrChange w:id="155" w:author="Joisa, Chinmaya Udaya" w:date="2023-09-05T11:19:00Z">
            <w:rPr>
              <w:rStyle w:val="Hyperlink1"/>
            </w:rPr>
          </w:rPrChange>
        </w:rPr>
        <w:t xml:space="preserve"> vs AUC values. Blue line indicates a linear model fit through the data. </w:t>
      </w:r>
      <w:r>
        <w:rPr>
          <w:b/>
          <w:rPrChange w:id="156" w:author="Joisa, Chinmaya Udaya" w:date="2023-09-05T11:19:00Z">
            <w:rPr>
              <w:rStyle w:val="None"/>
              <w:b/>
            </w:rPr>
          </w:rPrChange>
        </w:rPr>
        <w:t xml:space="preserve"> </w:t>
      </w:r>
    </w:p>
    <w:p w14:paraId="146A79A3" w14:textId="77777777" w:rsidR="00ED14A0" w:rsidRDefault="00ED14A0">
      <w:pPr>
        <w:shd w:val="clear" w:color="auto" w:fill="FFFFFF"/>
        <w:spacing w:line="240" w:lineRule="auto"/>
        <w:jc w:val="both"/>
        <w:rPr>
          <w:b/>
          <w:rPrChange w:id="157" w:author="Joisa, Chinmaya Udaya" w:date="2023-09-05T11:19:00Z">
            <w:rPr>
              <w:rStyle w:val="None"/>
              <w:b/>
            </w:rPr>
          </w:rPrChange>
        </w:rPr>
        <w:pPrChange w:id="158" w:author="Joisa, Chinmaya Udaya" w:date="2023-09-05T11:19:00Z">
          <w:pPr>
            <w:pStyle w:val="Body"/>
            <w:shd w:val="clear" w:color="auto" w:fill="FFFFFF"/>
            <w:spacing w:line="240" w:lineRule="auto"/>
            <w:jc w:val="both"/>
          </w:pPr>
        </w:pPrChange>
      </w:pPr>
    </w:p>
    <w:p w14:paraId="53C92413" w14:textId="77777777" w:rsidR="00ED14A0" w:rsidRDefault="00000000">
      <w:pPr>
        <w:shd w:val="clear" w:color="auto" w:fill="FFFFFF"/>
        <w:spacing w:line="240" w:lineRule="auto"/>
        <w:jc w:val="both"/>
        <w:rPr>
          <w:b/>
          <w:rPrChange w:id="159" w:author="Joisa, Chinmaya Udaya" w:date="2023-09-05T11:19:00Z">
            <w:rPr>
              <w:rStyle w:val="None"/>
              <w:b/>
            </w:rPr>
          </w:rPrChange>
        </w:rPr>
        <w:pPrChange w:id="160" w:author="Joisa, Chinmaya Udaya" w:date="2023-09-05T11:19:00Z">
          <w:pPr>
            <w:pStyle w:val="Body"/>
            <w:shd w:val="clear" w:color="auto" w:fill="FFFFFF"/>
            <w:spacing w:line="240" w:lineRule="auto"/>
            <w:jc w:val="both"/>
          </w:pPr>
        </w:pPrChange>
      </w:pPr>
      <w:r>
        <w:rPr>
          <w:b/>
          <w:rPrChange w:id="161" w:author="Joisa, Chinmaya Udaya" w:date="2023-09-05T11:19:00Z">
            <w:rPr>
              <w:rStyle w:val="None"/>
              <w:b/>
            </w:rPr>
          </w:rPrChange>
        </w:rPr>
        <w:t>Connecting Inhibited Kinome States to Cancer Cell Line Sensitivities from the DepMap Repurposing Screen</w:t>
      </w:r>
    </w:p>
    <w:p w14:paraId="6679E024" w14:textId="77777777" w:rsidR="00ED14A0" w:rsidRDefault="00ED14A0">
      <w:pPr>
        <w:shd w:val="clear" w:color="auto" w:fill="FFFFFF"/>
        <w:spacing w:line="240" w:lineRule="auto"/>
        <w:jc w:val="both"/>
        <w:rPr>
          <w:b/>
          <w:rPrChange w:id="162" w:author="Joisa, Chinmaya Udaya" w:date="2023-09-05T11:19:00Z">
            <w:rPr>
              <w:rStyle w:val="None"/>
              <w:b/>
            </w:rPr>
          </w:rPrChange>
        </w:rPr>
        <w:pPrChange w:id="163" w:author="Joisa, Chinmaya Udaya" w:date="2023-09-05T11:19:00Z">
          <w:pPr>
            <w:pStyle w:val="Body"/>
            <w:shd w:val="clear" w:color="auto" w:fill="FFFFFF"/>
            <w:spacing w:line="240" w:lineRule="auto"/>
            <w:jc w:val="both"/>
          </w:pPr>
        </w:pPrChange>
      </w:pPr>
    </w:p>
    <w:p w14:paraId="66D2F247" w14:textId="77777777" w:rsidR="007D6E47" w:rsidRDefault="00000000">
      <w:pPr>
        <w:pStyle w:val="Body"/>
        <w:shd w:val="clear" w:color="auto" w:fill="FFFFFF"/>
        <w:spacing w:line="240" w:lineRule="auto"/>
        <w:jc w:val="both"/>
        <w:rPr>
          <w:del w:id="164" w:author="Joisa, Chinmaya Udaya" w:date="2023-09-05T11:19:00Z"/>
        </w:rPr>
      </w:pPr>
      <w:del w:id="165" w:author="Joisa, Chinmaya Udaya" w:date="2023-09-05T11:19:00Z">
        <w:r>
          <w:rPr>
            <w:rStyle w:val="Hyperlink1"/>
          </w:rPr>
          <w:delText>To connect these kinase inhibitors and their induced inhibition states with their corresponding phenotypes in cancer cell lines, we make use of the DepMap repurposing screen, which uses the PRISM assay</w:delText>
        </w:r>
        <w:r>
          <w:fldChar w:fldCharType="begin"/>
        </w:r>
        <w:r>
          <w:delInstrText>HYPERLINK "https://paperpile.com/c/HIGFs4/dD79"</w:delInstrText>
        </w:r>
        <w:r>
          <w:fldChar w:fldCharType="separate"/>
        </w:r>
        <w:r>
          <w:rPr>
            <w:rStyle w:val="Hyperlink0"/>
            <w:lang w:val="pt-PT"/>
          </w:rPr>
          <w:delText>[12]</w:delText>
        </w:r>
        <w:r>
          <w:rPr>
            <w:rStyle w:val="Hyperlink0"/>
            <w:lang w:val="pt-PT"/>
          </w:rPr>
          <w:fldChar w:fldCharType="end"/>
        </w:r>
        <w:r>
          <w:rPr>
            <w:rStyle w:val="Hyperlink1"/>
          </w:rPr>
          <w:delText xml:space="preserve"> to run highly multiplexed cell viability assays. This dataset contains cell viability measurements for over 1500 drugs profiled in 450 cell lines. From within this data, we found ~200 drugs for which we also have corresponding profiling data as described above.</w:delText>
        </w:r>
      </w:del>
    </w:p>
    <w:p w14:paraId="45A58501" w14:textId="77777777" w:rsidR="007D6E47" w:rsidRDefault="007D6E47">
      <w:pPr>
        <w:pStyle w:val="Body"/>
        <w:shd w:val="clear" w:color="auto" w:fill="FFFFFF"/>
        <w:spacing w:line="240" w:lineRule="auto"/>
        <w:jc w:val="both"/>
        <w:rPr>
          <w:del w:id="166" w:author="Joisa, Chinmaya Udaya" w:date="2023-09-05T11:19:00Z"/>
        </w:rPr>
      </w:pPr>
    </w:p>
    <w:p w14:paraId="6C98ACDA" w14:textId="75B0210C" w:rsidR="00ED14A0" w:rsidRDefault="00000000">
      <w:pPr>
        <w:shd w:val="clear" w:color="auto" w:fill="FFFFFF"/>
        <w:spacing w:line="240" w:lineRule="auto"/>
        <w:jc w:val="both"/>
        <w:rPr>
          <w:ins w:id="167" w:author="Joisa, Chinmaya Udaya" w:date="2023-09-05T11:19:00Z"/>
        </w:rPr>
      </w:pPr>
      <w:ins w:id="168" w:author="Joisa, Chinmaya Udaya" w:date="2023-09-05T11:19:00Z">
        <w:r>
          <w:t>To connect these kinase inhibitors and their induced inhibition states with their corresponding phenotypes in cancer cell lines, we make use of the DepMap repurposing screen, which uses the PRISM assay</w:t>
        </w:r>
        <w:r>
          <w:fldChar w:fldCharType="begin" w:fldLock="1"/>
        </w:r>
        <w:r w:rsidR="00C65007">
          <w:instrText>ADDIN paperpile_citation &lt;clusterId&gt;V262I352E742C433&lt;/clusterId&gt;&lt;metadata&gt;&lt;citation&gt;&lt;id&gt;858B6BF8181F11ED86027630FB271251&lt;/id&gt;&lt;/citation&gt;&lt;/metadata&gt;&lt;data&gt;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&lt;/data&gt; \* MERGEFORMAT</w:instrText>
        </w:r>
        <w:r>
          <w:fldChar w:fldCharType="separate"/>
        </w:r>
        <w:r w:rsidR="00C65007">
          <w:rPr>
            <w:noProof/>
            <w:color w:val="000000"/>
          </w:rPr>
          <w:t>(Yu et al. 2016)</w:t>
        </w:r>
        <w:r>
          <w:rPr>
            <w:color w:val="000000"/>
          </w:rPr>
          <w:fldChar w:fldCharType="end"/>
        </w:r>
        <w:r>
          <w:t xml:space="preserve"> to run highly multiplexed cell viability assays. This dataset contains cell viability measurements for over 1500 drugs profiled in 450 cell lines. From within this data, we found ~200 drugs for which we also have corresponding profiling data as described above.</w:t>
        </w:r>
      </w:ins>
    </w:p>
    <w:p w14:paraId="382C16FD" w14:textId="77777777" w:rsidR="00ED14A0" w:rsidRDefault="00ED14A0">
      <w:pPr>
        <w:shd w:val="clear" w:color="auto" w:fill="FFFFFF"/>
        <w:spacing w:line="240" w:lineRule="auto"/>
        <w:jc w:val="both"/>
        <w:rPr>
          <w:ins w:id="169" w:author="Joisa, Chinmaya Udaya" w:date="2023-09-05T11:19:00Z"/>
        </w:rPr>
      </w:pPr>
    </w:p>
    <w:p w14:paraId="0E7AC20D" w14:textId="423CE83D" w:rsidR="00ED14A0" w:rsidRDefault="00000000">
      <w:pPr>
        <w:shd w:val="clear" w:color="auto" w:fill="FFFFFF"/>
        <w:spacing w:line="240" w:lineRule="auto"/>
        <w:jc w:val="both"/>
        <w:pPrChange w:id="170" w:author="Joisa, Chinmaya Udaya" w:date="2023-09-05T11:19:00Z">
          <w:pPr>
            <w:pStyle w:val="Body"/>
            <w:shd w:val="clear" w:color="auto" w:fill="FFFFFF"/>
            <w:spacing w:line="240" w:lineRule="auto"/>
            <w:jc w:val="both"/>
          </w:pPr>
        </w:pPrChange>
      </w:pPr>
      <w:r>
        <w:rPr>
          <w:rPrChange w:id="171" w:author="Joisa, Chinmaya Udaya" w:date="2023-09-05T11:19:00Z">
            <w:rPr>
              <w:rStyle w:val="Hyperlink1"/>
            </w:rPr>
          </w:rPrChange>
        </w:rPr>
        <w:t>The DepMap repurposing dataset provides cell viability measurements across multiple drug doses</w:t>
      </w:r>
      <w:del w:id="172" w:author="Joisa, Chinmaya Udaya" w:date="2023-09-05T11:19:00Z">
        <w:r>
          <w:rPr>
            <w:rStyle w:val="Hyperlink1"/>
          </w:rPr>
          <w:delText>, but</w:delText>
        </w:r>
      </w:del>
      <w:ins w:id="173" w:author="Joisa, Chinmaya Udaya" w:date="2023-09-05T11:19:00Z">
        <w:r>
          <w:t>. However,</w:t>
        </w:r>
      </w:ins>
      <w:r>
        <w:rPr>
          <w:rPrChange w:id="174" w:author="Joisa, Chinmaya Udaya" w:date="2023-09-05T11:19:00Z">
            <w:rPr>
              <w:rStyle w:val="Hyperlink1"/>
            </w:rPr>
          </w:rPrChange>
        </w:rPr>
        <w:t xml:space="preserve"> since our dataset of kinome states is restricted to single-dose measurements, we extracted two single summary statistics for describing cell line sensitivity to kinase inhibitors</w:t>
      </w:r>
      <w:del w:id="175" w:author="Joisa, Chinmaya Udaya" w:date="2023-09-05T11:19:00Z">
        <w:r>
          <w:rPr>
            <w:rStyle w:val="Hyperlink1"/>
          </w:rPr>
          <w:delText>:</w:delText>
        </w:r>
      </w:del>
      <w:ins w:id="176" w:author="Joisa, Chinmaya Udaya" w:date="2023-09-05T11:19:00Z">
        <w:r>
          <w:t>(fig. 1c):</w:t>
        </w:r>
      </w:ins>
      <w:r>
        <w:rPr>
          <w:rPrChange w:id="177" w:author="Joisa, Chinmaya Udaya" w:date="2023-09-05T11:19:00Z">
            <w:rPr>
              <w:rStyle w:val="Hyperlink1"/>
            </w:rPr>
          </w:rPrChange>
        </w:rPr>
        <w:t xml:space="preserve"> Dose-response Area Under the Curve (AUC) and half-maximal Inhibitory Concentration (IC</w:t>
      </w:r>
      <w:r>
        <w:rPr>
          <w:vertAlign w:val="subscript"/>
          <w:rPrChange w:id="178" w:author="Joisa, Chinmaya Udaya" w:date="2023-09-05T11:19:00Z">
            <w:rPr>
              <w:rStyle w:val="Hyperlink1"/>
            </w:rPr>
          </w:rPrChange>
        </w:rPr>
        <w:t>50</w:t>
      </w:r>
      <w:r>
        <w:rPr>
          <w:rPrChange w:id="179" w:author="Joisa, Chinmaya Udaya" w:date="2023-09-05T11:19:00Z">
            <w:rPr>
              <w:rStyle w:val="Hyperlink1"/>
            </w:rPr>
          </w:rPrChange>
        </w:rPr>
        <w:t>). These properties are highly correlated with each other, having a Pearson’s correlation coefficient ~ 0.9 (fig 1d). We extracted these properties from DepMap and matched them to our kinome states</w:t>
      </w:r>
      <w:del w:id="180" w:author="Joisa, Chinmaya Udaya" w:date="2023-09-05T11:19:00Z">
        <w:r>
          <w:rPr>
            <w:rStyle w:val="Hyperlink1"/>
          </w:rPr>
          <w:delText xml:space="preserve"> (fig 1c).</w:delText>
        </w:r>
      </w:del>
      <w:ins w:id="181" w:author="Joisa, Chinmaya Udaya" w:date="2023-09-05T11:19:00Z">
        <w:r>
          <w:t>.</w:t>
        </w:r>
      </w:ins>
      <w:r>
        <w:rPr>
          <w:rPrChange w:id="182" w:author="Joisa, Chinmaya Udaya" w:date="2023-09-05T11:19:00Z">
            <w:rPr>
              <w:rStyle w:val="Hyperlink1"/>
            </w:rPr>
          </w:rPrChange>
        </w:rPr>
        <w:t xml:space="preserve"> The final integrated dataset has ~250 drugs tested across ~450 cell lines, representing ~70,000 inhibitor-cell line combinations representing nearly all cancer types.</w:t>
      </w:r>
    </w:p>
    <w:p w14:paraId="167333E8" w14:textId="77777777" w:rsidR="00ED14A0" w:rsidRDefault="00ED14A0">
      <w:pPr>
        <w:shd w:val="clear" w:color="auto" w:fill="FFFFFF"/>
        <w:spacing w:line="240" w:lineRule="auto"/>
        <w:jc w:val="both"/>
        <w:pPrChange w:id="183" w:author="Joisa, Chinmaya Udaya" w:date="2023-09-05T11:19:00Z">
          <w:pPr>
            <w:pStyle w:val="Body"/>
            <w:shd w:val="clear" w:color="auto" w:fill="FFFFFF"/>
            <w:spacing w:line="240" w:lineRule="auto"/>
            <w:jc w:val="both"/>
          </w:pPr>
        </w:pPrChange>
      </w:pPr>
    </w:p>
    <w:p w14:paraId="5C9B142F" w14:textId="77777777" w:rsidR="00ED14A0" w:rsidRDefault="00000000">
      <w:pPr>
        <w:shd w:val="clear" w:color="auto" w:fill="FFFFFF"/>
        <w:spacing w:line="240" w:lineRule="auto"/>
        <w:jc w:val="both"/>
        <w:rPr>
          <w:b/>
          <w:rPrChange w:id="184" w:author="Joisa, Chinmaya Udaya" w:date="2023-09-05T11:19:00Z">
            <w:rPr>
              <w:rStyle w:val="None"/>
              <w:b/>
            </w:rPr>
          </w:rPrChange>
        </w:rPr>
        <w:pPrChange w:id="185" w:author="Joisa, Chinmaya Udaya" w:date="2023-09-05T11:19:00Z">
          <w:pPr>
            <w:pStyle w:val="Body"/>
            <w:shd w:val="clear" w:color="auto" w:fill="FFFFFF"/>
            <w:spacing w:line="240" w:lineRule="auto"/>
            <w:jc w:val="both"/>
          </w:pPr>
        </w:pPrChange>
      </w:pPr>
      <w:r>
        <w:rPr>
          <w:b/>
          <w:rPrChange w:id="186" w:author="Joisa, Chinmaya Udaya" w:date="2023-09-05T11:19:00Z">
            <w:rPr>
              <w:rStyle w:val="None"/>
              <w:b/>
            </w:rPr>
          </w:rPrChange>
        </w:rPr>
        <w:t>Examining Bivariate Association of Features to Cell Line Sensitivities Provides a Means for Feature Selection</w:t>
      </w:r>
    </w:p>
    <w:p w14:paraId="44624529" w14:textId="77777777" w:rsidR="00ED14A0" w:rsidRDefault="00ED14A0">
      <w:pPr>
        <w:shd w:val="clear" w:color="auto" w:fill="FFFFFF"/>
        <w:spacing w:line="240" w:lineRule="auto"/>
        <w:jc w:val="both"/>
        <w:rPr>
          <w:b/>
          <w:rPrChange w:id="187" w:author="Joisa, Chinmaya Udaya" w:date="2023-09-05T11:19:00Z">
            <w:rPr>
              <w:rStyle w:val="None"/>
              <w:b/>
            </w:rPr>
          </w:rPrChange>
        </w:rPr>
        <w:pPrChange w:id="188" w:author="Joisa, Chinmaya Udaya" w:date="2023-09-05T11:19:00Z">
          <w:pPr>
            <w:pStyle w:val="Body"/>
            <w:shd w:val="clear" w:color="auto" w:fill="FFFFFF"/>
            <w:spacing w:line="240" w:lineRule="auto"/>
            <w:jc w:val="both"/>
          </w:pPr>
        </w:pPrChange>
      </w:pPr>
    </w:p>
    <w:p w14:paraId="090419ED" w14:textId="77777777" w:rsidR="00ED14A0" w:rsidRDefault="00000000">
      <w:pPr>
        <w:shd w:val="clear" w:color="auto" w:fill="FFFFFF"/>
        <w:spacing w:line="240" w:lineRule="auto"/>
        <w:jc w:val="both"/>
        <w:pPrChange w:id="189" w:author="Joisa, Chinmaya Udaya" w:date="2023-09-05T11:19:00Z">
          <w:pPr>
            <w:pStyle w:val="Body"/>
            <w:shd w:val="clear" w:color="auto" w:fill="FFFFFF"/>
            <w:spacing w:line="240" w:lineRule="auto"/>
            <w:jc w:val="both"/>
          </w:pPr>
        </w:pPrChange>
      </w:pPr>
      <w:r>
        <w:rPr>
          <w:rPrChange w:id="190" w:author="Joisa, Chinmaya Udaya" w:date="2023-09-05T11:19:00Z">
            <w:rPr>
              <w:rStyle w:val="Hyperlink1"/>
            </w:rPr>
          </w:rPrChange>
        </w:rPr>
        <w:lastRenderedPageBreak/>
        <w:t>The 450 cell lines tested in the DepMap dataset also have accompanying baseline RNAseq gene expression data, so we integrated the ~20,000 TPM values for each cell line into the kinome-state and cell line sensitivity dataset. This adds baseline cell line-specific gene expression information to our cell line agnostic inhibitor-induced kinome states.</w:t>
      </w:r>
    </w:p>
    <w:p w14:paraId="7D635F61" w14:textId="77777777" w:rsidR="00ED14A0" w:rsidRDefault="00ED14A0">
      <w:pPr>
        <w:shd w:val="clear" w:color="auto" w:fill="FFFFFF"/>
        <w:spacing w:line="240" w:lineRule="auto"/>
        <w:jc w:val="both"/>
        <w:pPrChange w:id="191" w:author="Joisa, Chinmaya Udaya" w:date="2023-09-05T11:19:00Z">
          <w:pPr>
            <w:pStyle w:val="Body"/>
            <w:shd w:val="clear" w:color="auto" w:fill="FFFFFF"/>
            <w:spacing w:line="240" w:lineRule="auto"/>
            <w:jc w:val="both"/>
          </w:pPr>
        </w:pPrChange>
      </w:pPr>
    </w:p>
    <w:p w14:paraId="684EF49C" w14:textId="620F36F9" w:rsidR="00ED14A0" w:rsidRDefault="00000000">
      <w:pPr>
        <w:shd w:val="clear" w:color="auto" w:fill="FFFFFF"/>
        <w:spacing w:line="240" w:lineRule="auto"/>
        <w:jc w:val="both"/>
        <w:pPrChange w:id="192" w:author="Joisa, Chinmaya Udaya" w:date="2023-09-05T11:19:00Z">
          <w:pPr>
            <w:pStyle w:val="Body"/>
            <w:shd w:val="clear" w:color="auto" w:fill="FFFFFF"/>
            <w:spacing w:line="240" w:lineRule="auto"/>
            <w:jc w:val="both"/>
          </w:pPr>
        </w:pPrChange>
      </w:pPr>
      <w:del w:id="193" w:author="Joisa, Chinmaya Udaya" w:date="2023-09-05T11:19:00Z">
        <w:r>
          <w:rPr>
            <w:rStyle w:val="Hyperlink1"/>
          </w:rPr>
          <w:delText>We</w:delText>
        </w:r>
      </w:del>
      <w:ins w:id="194" w:author="Joisa, Chinmaya Udaya" w:date="2023-09-05T11:19:00Z">
        <w:r>
          <w:t>To identify which features were most correlated with drug sensitivity, we</w:t>
        </w:r>
      </w:ins>
      <w:r>
        <w:rPr>
          <w:rPrChange w:id="195" w:author="Joisa, Chinmaya Udaya" w:date="2023-09-05T11:19:00Z">
            <w:rPr>
              <w:rStyle w:val="Hyperlink1"/>
            </w:rPr>
          </w:rPrChange>
        </w:rPr>
        <w:t xml:space="preserve"> examined bivariate associations of each of the ~21000 features </w:t>
      </w:r>
      <w:del w:id="196" w:author="Joisa, Chinmaya Udaya" w:date="2023-09-05T11:19:00Z">
        <w:r>
          <w:rPr>
            <w:rStyle w:val="Hyperlink1"/>
          </w:rPr>
          <w:delText xml:space="preserve">against </w:delText>
        </w:r>
      </w:del>
      <w:ins w:id="197" w:author="Joisa, Chinmaya Udaya" w:date="2023-09-05T11:19:00Z">
        <w:r>
          <w:t xml:space="preserve">(kinome inhibition states, baseline gene expression, gene essentiality, protein expression and copy number variation) were compared individually to </w:t>
        </w:r>
      </w:ins>
      <w:r>
        <w:rPr>
          <w:rPrChange w:id="198" w:author="Joisa, Chinmaya Udaya" w:date="2023-09-05T11:19:00Z">
            <w:rPr>
              <w:rStyle w:val="Hyperlink1"/>
            </w:rPr>
          </w:rPrChange>
        </w:rPr>
        <w:t xml:space="preserve">the outcome </w:t>
      </w:r>
      <w:del w:id="199" w:author="Joisa, Chinmaya Udaya" w:date="2023-09-05T11:19:00Z">
        <w:r>
          <w:rPr>
            <w:rStyle w:val="Hyperlink1"/>
          </w:rPr>
          <w:delText>variables</w:delText>
        </w:r>
      </w:del>
      <w:ins w:id="200" w:author="Joisa, Chinmaya Udaya" w:date="2023-09-05T11:19:00Z">
        <w:r>
          <w:t>of cell line sensitivities</w:t>
        </w:r>
      </w:ins>
      <w:r>
        <w:rPr>
          <w:rPrChange w:id="201" w:author="Joisa, Chinmaya Udaya" w:date="2023-09-05T11:19:00Z">
            <w:rPr>
              <w:rStyle w:val="Hyperlink1"/>
            </w:rPr>
          </w:rPrChange>
        </w:rPr>
        <w:t xml:space="preserve"> (dose response AUC and IC</w:t>
      </w:r>
      <w:r>
        <w:rPr>
          <w:vertAlign w:val="subscript"/>
          <w:rPrChange w:id="202" w:author="Joisa, Chinmaya Udaya" w:date="2023-09-05T11:19:00Z">
            <w:rPr>
              <w:rStyle w:val="Hyperlink1"/>
            </w:rPr>
          </w:rPrChange>
        </w:rPr>
        <w:t>50</w:t>
      </w:r>
      <w:del w:id="203" w:author="Joisa, Chinmaya Udaya" w:date="2023-09-05T11:19:00Z">
        <w:r>
          <w:rPr>
            <w:rStyle w:val="Hyperlink1"/>
          </w:rPr>
          <w:delText>) using</w:delText>
        </w:r>
      </w:del>
      <w:ins w:id="204" w:author="Joisa, Chinmaya Udaya" w:date="2023-09-05T11:19:00Z">
        <w:r>
          <w:t>), and their</w:t>
        </w:r>
      </w:ins>
      <w:r>
        <w:rPr>
          <w:rPrChange w:id="205" w:author="Joisa, Chinmaya Udaya" w:date="2023-09-05T11:19:00Z">
            <w:rPr>
              <w:rStyle w:val="Hyperlink1"/>
            </w:rPr>
          </w:rPrChange>
        </w:rPr>
        <w:t xml:space="preserve"> Pearson's </w:t>
      </w:r>
      <w:ins w:id="206" w:author="Joisa, Chinmaya Udaya" w:date="2023-09-05T11:19:00Z">
        <w:r>
          <w:t xml:space="preserve">R </w:t>
        </w:r>
      </w:ins>
      <w:r>
        <w:rPr>
          <w:rPrChange w:id="207" w:author="Joisa, Chinmaya Udaya" w:date="2023-09-05T11:19:00Z">
            <w:rPr>
              <w:rStyle w:val="Hyperlink1"/>
            </w:rPr>
          </w:rPrChange>
        </w:rPr>
        <w:t xml:space="preserve">correlation </w:t>
      </w:r>
      <w:del w:id="208" w:author="Joisa, Chinmaya Udaya" w:date="2023-09-05T11:19:00Z">
        <w:r>
          <w:rPr>
            <w:rStyle w:val="Hyperlink1"/>
          </w:rPr>
          <w:delText>coefficient, and ranked them from largest to smallest absolute value of association.</w:delText>
        </w:r>
      </w:del>
      <w:ins w:id="209" w:author="Joisa, Chinmaya Udaya" w:date="2023-09-05T11:19:00Z">
        <w:r>
          <w:t xml:space="preserve">was calculated. We additionally calculated Spearman’s correlation coefficients, and ensured all correlated features were significant at the 0.5 level. </w:t>
        </w:r>
        <w:r w:rsidR="00FD5B39" w:rsidRPr="00FD5B39">
          <w:t>The full table of feature correlations with significance values is attached in the supplementary material (Supp Table 1).</w:t>
        </w:r>
      </w:ins>
      <w:r w:rsidR="00FD5B39" w:rsidRPr="00FD5B39">
        <w:rPr>
          <w:rPrChange w:id="210" w:author="Joisa, Chinmaya Udaya" w:date="2023-09-05T11:19:00Z">
            <w:rPr>
              <w:rStyle w:val="Hyperlink1"/>
            </w:rPr>
          </w:rPrChange>
        </w:rPr>
        <w:t xml:space="preserve"> </w:t>
      </w:r>
      <w:r>
        <w:rPr>
          <w:rPrChange w:id="211" w:author="Joisa, Chinmaya Udaya" w:date="2023-09-05T11:19:00Z">
            <w:rPr>
              <w:rStyle w:val="Hyperlink1"/>
            </w:rPr>
          </w:rPrChange>
        </w:rPr>
        <w:t>We found that the most correlated feature is the drug-induced kinase inhibition state of TP53RK</w:t>
      </w:r>
      <w:del w:id="212" w:author="Joisa, Chinmaya Udaya" w:date="2023-09-05T11:19:00Z">
        <w:r>
          <w:rPr>
            <w:rStyle w:val="Hyperlink1"/>
          </w:rPr>
          <w:delText xml:space="preserve"> (fig 2a)</w:delText>
        </w:r>
      </w:del>
      <w:r>
        <w:rPr>
          <w:rPrChange w:id="213" w:author="Joisa, Chinmaya Udaya" w:date="2023-09-05T11:19:00Z">
            <w:rPr>
              <w:rStyle w:val="Hyperlink1"/>
            </w:rPr>
          </w:rPrChange>
        </w:rPr>
        <w:t xml:space="preserve"> with a correlation coefficient R ~0.3, while the most correlated baseline gene expression value was OGFRL1  with a correlation coefficient R ~ 0.05. Overall, inhibitor-induced kinome states showed stronger correlation with cell line sensitivity metrics (Fig 2c) despite there being 40x more baseline gene expression features than kinome states. </w:t>
      </w:r>
      <w:ins w:id="214" w:author="Joisa, Chinmaya Udaya" w:date="2023-09-05T11:19:00Z">
        <w:r>
          <w:t xml:space="preserve">However, it is important to note that this large difference in overall correlation may be partly due to the sample imbalance in abundance of kinome inhibition states (~200 per cell line) compared to baseline gene expression (one per cell line). </w:t>
        </w:r>
      </w:ins>
    </w:p>
    <w:p w14:paraId="380B05ED" w14:textId="77777777" w:rsidR="00ED14A0" w:rsidRDefault="00ED14A0">
      <w:pPr>
        <w:shd w:val="clear" w:color="auto" w:fill="FFFFFF"/>
        <w:spacing w:line="240" w:lineRule="auto"/>
        <w:jc w:val="both"/>
        <w:pPrChange w:id="215" w:author="Joisa, Chinmaya Udaya" w:date="2023-09-05T11:19:00Z">
          <w:pPr>
            <w:pStyle w:val="Body"/>
            <w:shd w:val="clear" w:color="auto" w:fill="FFFFFF"/>
            <w:spacing w:line="240" w:lineRule="auto"/>
            <w:jc w:val="both"/>
          </w:pPr>
        </w:pPrChange>
      </w:pPr>
    </w:p>
    <w:p w14:paraId="19EF153D" w14:textId="4944C11F" w:rsidR="00ED14A0" w:rsidRDefault="00000000">
      <w:pPr>
        <w:shd w:val="clear" w:color="auto" w:fill="FFFFFF"/>
        <w:spacing w:line="240" w:lineRule="auto"/>
        <w:jc w:val="both"/>
        <w:rPr>
          <w:ins w:id="216" w:author="Joisa, Chinmaya Udaya" w:date="2023-09-05T11:19:00Z"/>
          <w:rFonts w:ascii="Times New Roman" w:eastAsia="Arial Unicode MS" w:hAnsi="Times New Roman" w:cs="Times New Roman"/>
          <w:sz w:val="24"/>
          <w:szCs w:val="24"/>
          <w:bdr w:val="nil"/>
          <w:lang w:val="en-US" w:eastAsia="en-US"/>
        </w:rPr>
      </w:pPr>
      <w:r>
        <w:rPr>
          <w:rPrChange w:id="217" w:author="Joisa, Chinmaya Udaya" w:date="2023-09-05T11:19:00Z">
            <w:rPr>
              <w:rStyle w:val="Hyperlink1"/>
            </w:rPr>
          </w:rPrChange>
        </w:rPr>
        <w:t>After exploring the relations</w:t>
      </w:r>
      <w:r>
        <w:rPr>
          <w:rPrChange w:id="218" w:author="Joisa, Chinmaya Udaya" w:date="2023-09-05T11:19:00Z">
            <w:rPr>
              <w:rStyle w:val="Hyperlink1"/>
            </w:rPr>
          </w:rPrChange>
        </w:rPr>
        <w:t xml:space="preserve">hip between </w:t>
      </w:r>
      <w:del w:id="219" w:author="Joisa, Chinmaya Udaya" w:date="2023-09-05T11:19:00Z">
        <w:r>
          <w:rPr>
            <w:rStyle w:val="Hyperlink1"/>
          </w:rPr>
          <w:delText>each feature</w:delText>
        </w:r>
      </w:del>
      <w:ins w:id="220" w:author="Joisa, Chinmaya Udaya" w:date="2023-09-05T11:19:00Z">
        <w:r>
          <w:t>features</w:t>
        </w:r>
      </w:ins>
      <w:r>
        <w:rPr>
          <w:rPrChange w:id="221" w:author="Joisa, Chinmaya Udaya" w:date="2023-09-05T11:19:00Z">
            <w:rPr>
              <w:rStyle w:val="Hyperlink1"/>
            </w:rPr>
          </w:rPrChange>
        </w:rPr>
        <w:t xml:space="preserve"> and cell line sensitivity, we sought to use machine learning models </w:t>
      </w:r>
      <w:del w:id="222" w:author="Joisa, Chinmaya Udaya" w:date="2023-09-05T11:19:00Z">
        <w:r>
          <w:rPr>
            <w:rStyle w:val="Hyperlink1"/>
          </w:rPr>
          <w:delText xml:space="preserve"> </w:delText>
        </w:r>
      </w:del>
      <w:r>
        <w:rPr>
          <w:rPrChange w:id="223" w:author="Joisa, Chinmaya Udaya" w:date="2023-09-05T11:19:00Z">
            <w:rPr>
              <w:rStyle w:val="Hyperlink1"/>
            </w:rPr>
          </w:rPrChange>
        </w:rPr>
        <w:t xml:space="preserve">to </w:t>
      </w:r>
      <w:del w:id="224" w:author="Joisa, Chinmaya Udaya" w:date="2023-09-05T11:19:00Z">
        <w:r>
          <w:rPr>
            <w:rStyle w:val="Hyperlink1"/>
          </w:rPr>
          <w:delText>combine</w:delText>
        </w:r>
      </w:del>
      <w:ins w:id="225" w:author="Joisa, Chinmaya Udaya" w:date="2023-09-05T11:19:00Z">
        <w:r>
          <w:t>integrate</w:t>
        </w:r>
      </w:ins>
      <w:r>
        <w:rPr>
          <w:rPrChange w:id="226" w:author="Joisa, Chinmaya Udaya" w:date="2023-09-05T11:19:00Z">
            <w:rPr>
              <w:rStyle w:val="Hyperlink1"/>
            </w:rPr>
          </w:rPrChange>
        </w:rPr>
        <w:t xml:space="preserve"> these features </w:t>
      </w:r>
      <w:del w:id="227" w:author="Joisa, Chinmaya Udaya" w:date="2023-09-05T11:19:00Z">
        <w:r>
          <w:rPr>
            <w:rStyle w:val="Hyperlink1"/>
          </w:rPr>
          <w:delText>to predict</w:delText>
        </w:r>
      </w:del>
      <w:ins w:id="228" w:author="Joisa, Chinmaya Udaya" w:date="2023-09-05T11:19:00Z">
        <w:r>
          <w:t>into predictive models of</w:t>
        </w:r>
      </w:ins>
      <w:r>
        <w:rPr>
          <w:rPrChange w:id="229" w:author="Joisa, Chinmaya Udaya" w:date="2023-09-05T11:19:00Z">
            <w:rPr>
              <w:rStyle w:val="Hyperlink1"/>
            </w:rPr>
          </w:rPrChange>
        </w:rPr>
        <w:t xml:space="preserve"> cell line </w:t>
      </w:r>
      <w:del w:id="230" w:author="Joisa, Chinmaya Udaya" w:date="2023-09-05T11:19:00Z">
        <w:r>
          <w:rPr>
            <w:rStyle w:val="Hyperlink1"/>
          </w:rPr>
          <w:delText>sensitivities</w:delText>
        </w:r>
      </w:del>
      <w:ins w:id="231" w:author="Joisa, Chinmaya Udaya" w:date="2023-09-05T11:19:00Z">
        <w:r>
          <w:t>sensitivity</w:t>
        </w:r>
      </w:ins>
      <w:r>
        <w:rPr>
          <w:rPrChange w:id="232" w:author="Joisa, Chinmaya Udaya" w:date="2023-09-05T11:19:00Z">
            <w:rPr>
              <w:rStyle w:val="Hyperlink1"/>
            </w:rPr>
          </w:rPrChange>
        </w:rPr>
        <w:t xml:space="preserve"> to kinase inhibitor treatment. </w:t>
      </w:r>
      <w:del w:id="233" w:author="Joisa, Chinmaya Udaya" w:date="2023-09-05T11:19:00Z">
        <w:r>
          <w:rPr>
            <w:rStyle w:val="Hyperlink1"/>
          </w:rPr>
          <w:delText>Using the ranked list of feature associations, we utilized</w:delText>
        </w:r>
      </w:del>
      <w:ins w:id="234" w:author="Joisa, Chinmaya Udaya" w:date="2023-09-05T11:19:00Z">
        <w:r>
          <w:t xml:space="preserve"> To create</w:t>
        </w:r>
      </w:ins>
      <w:r>
        <w:rPr>
          <w:rPrChange w:id="235" w:author="Joisa, Chinmaya Udaya" w:date="2023-09-05T11:19:00Z">
            <w:rPr>
              <w:rStyle w:val="Hyperlink1"/>
            </w:rPr>
          </w:rPrChange>
        </w:rPr>
        <w:t xml:space="preserve"> a feature selection </w:t>
      </w:r>
      <w:del w:id="236" w:author="Joisa, Chinmaya Udaya" w:date="2023-09-05T11:19:00Z">
        <w:r>
          <w:rPr>
            <w:rStyle w:val="Hyperlink1"/>
          </w:rPr>
          <w:delText xml:space="preserve">scheme where we </w:delText>
        </w:r>
      </w:del>
      <w:ins w:id="237" w:author="Joisa, Chinmaya Udaya" w:date="2023-09-05T11:19:00Z">
        <w:r>
          <w:t xml:space="preserve">metric, all features were ranked by the absolute value of their Pearson’s correlation to the cell sensitivity outcomes. Features were incorporated into models based on this ranking, </w:t>
        </w:r>
        <w:proofErr w:type="gramStart"/>
        <w:r>
          <w:t>i.e.</w:t>
        </w:r>
        <w:proofErr w:type="gramEnd"/>
        <w:r>
          <w:t xml:space="preserve"> including only a top-ranked subset of best-correlated features. Seeking models with the best balance of predictive power and feature number, we </w:t>
        </w:r>
      </w:ins>
      <w:r>
        <w:rPr>
          <w:rPrChange w:id="238" w:author="Joisa, Chinmaya Udaya" w:date="2023-09-05T11:19:00Z">
            <w:rPr>
              <w:rStyle w:val="Hyperlink1"/>
            </w:rPr>
          </w:rPrChange>
        </w:rPr>
        <w:t xml:space="preserve">tested </w:t>
      </w:r>
      <w:del w:id="239" w:author="Joisa, Chinmaya Udaya" w:date="2023-09-05T11:19:00Z">
        <w:r>
          <w:rPr>
            <w:rStyle w:val="Hyperlink1"/>
          </w:rPr>
          <w:delText xml:space="preserve">discrete increments of the ranked features included in a given </w:delText>
        </w:r>
      </w:del>
      <w:r>
        <w:rPr>
          <w:rPrChange w:id="240" w:author="Joisa, Chinmaya Udaya" w:date="2023-09-05T11:19:00Z">
            <w:rPr>
              <w:rStyle w:val="Hyperlink1"/>
            </w:rPr>
          </w:rPrChange>
        </w:rPr>
        <w:t xml:space="preserve">model </w:t>
      </w:r>
      <w:ins w:id="241" w:author="Joisa, Chinmaya Udaya" w:date="2023-09-05T11:19:00Z">
        <w:r>
          <w:t xml:space="preserve">performance with different numbers of features, again selected starting from the most informative feature. We tested models with 100, 200, 300, 400, 500, 1000, 2000, 3000, 4000, and 5000 features </w:t>
        </w:r>
      </w:ins>
      <w:r>
        <w:rPr>
          <w:rPrChange w:id="242" w:author="Joisa, Chinmaya Udaya" w:date="2023-09-05T11:19:00Z">
            <w:rPr>
              <w:rStyle w:val="Hyperlink1"/>
            </w:rPr>
          </w:rPrChange>
        </w:rPr>
        <w:t>t</w:t>
      </w:r>
      <w:r>
        <w:rPr>
          <w:rPrChange w:id="243" w:author="Joisa, Chinmaya Udaya" w:date="2023-09-05T11:19:00Z">
            <w:rPr>
              <w:rStyle w:val="Hyperlink1"/>
            </w:rPr>
          </w:rPrChange>
        </w:rPr>
        <w:t xml:space="preserve">o </w:t>
      </w:r>
      <w:del w:id="244" w:author="Joisa, Chinmaya Udaya" w:date="2023-09-05T11:19:00Z">
        <w:r>
          <w:rPr>
            <w:rStyle w:val="Hyperlink1"/>
          </w:rPr>
          <w:delText xml:space="preserve">find the best performers (fig 2d). </w:delText>
        </w:r>
      </w:del>
      <w:ins w:id="245" w:author="Joisa, Chinmaya Udaya" w:date="2023-09-05T11:19:00Z">
        <w:r>
          <w:t>see how adding more and more lower ranked features affected model performance. Figure 2c shows the ranking for the top two feature sets - kinase inhibition states and gene expression, and the order they are added into the model.</w:t>
        </w:r>
      </w:ins>
    </w:p>
    <w:p w14:paraId="040E8B39" w14:textId="77777777" w:rsidR="00ED14A0" w:rsidRDefault="00ED14A0">
      <w:pPr>
        <w:shd w:val="clear" w:color="auto" w:fill="FFFFFF"/>
        <w:spacing w:line="240" w:lineRule="auto"/>
        <w:jc w:val="both"/>
        <w:rPr>
          <w:b/>
          <w:rPrChange w:id="246" w:author="Joisa, Chinmaya Udaya" w:date="2023-09-05T11:19:00Z">
            <w:rPr/>
          </w:rPrChange>
        </w:rPr>
        <w:pPrChange w:id="247" w:author="Joisa, Chinmaya Udaya" w:date="2023-09-05T11:19:00Z">
          <w:pPr>
            <w:pStyle w:val="Body"/>
            <w:shd w:val="clear" w:color="auto" w:fill="FFFFFF"/>
            <w:spacing w:line="240" w:lineRule="auto"/>
            <w:jc w:val="both"/>
          </w:pPr>
        </w:pPrChange>
      </w:pPr>
    </w:p>
    <w:p w14:paraId="3CFFB6D0" w14:textId="77777777" w:rsidR="00ED14A0" w:rsidRDefault="00ED14A0">
      <w:pPr>
        <w:spacing w:line="240" w:lineRule="auto"/>
        <w:jc w:val="both"/>
        <w:rPr>
          <w:rPrChange w:id="248" w:author="Joisa, Chinmaya Udaya" w:date="2023-09-05T11:19:00Z">
            <w:rPr>
              <w:rStyle w:val="None"/>
              <w:b/>
            </w:rPr>
          </w:rPrChange>
        </w:rPr>
        <w:pPrChange w:id="249" w:author="Joisa, Chinmaya Udaya" w:date="2023-09-05T11:19:00Z">
          <w:pPr>
            <w:pStyle w:val="Body"/>
            <w:shd w:val="clear" w:color="auto" w:fill="FFFFFF"/>
            <w:spacing w:line="240" w:lineRule="auto"/>
            <w:jc w:val="both"/>
          </w:pPr>
        </w:pPrChange>
      </w:pPr>
    </w:p>
    <w:p w14:paraId="391530BD" w14:textId="19B11149" w:rsidR="00ED14A0" w:rsidRDefault="00ED14A0">
      <w:pPr>
        <w:shd w:val="clear" w:color="auto" w:fill="FFFFFF"/>
        <w:spacing w:line="240" w:lineRule="auto"/>
        <w:jc w:val="both"/>
        <w:rPr>
          <w:b/>
          <w:highlight w:val="white"/>
          <w:rPrChange w:id="250" w:author="Joisa, Chinmaya Udaya" w:date="2023-09-05T11:19:00Z">
            <w:rPr>
              <w:rStyle w:val="None"/>
              <w:b/>
              <w:shd w:val="clear" w:color="auto" w:fill="FFFFFF"/>
            </w:rPr>
          </w:rPrChange>
        </w:rPr>
        <w:pPrChange w:id="251" w:author="Joisa, Chinmaya Udaya" w:date="2023-09-05T11:19:00Z">
          <w:pPr>
            <w:pStyle w:val="Body"/>
            <w:shd w:val="clear" w:color="auto" w:fill="FFFFFF"/>
            <w:spacing w:line="240" w:lineRule="auto"/>
            <w:jc w:val="both"/>
          </w:pPr>
        </w:pPrChange>
      </w:pPr>
    </w:p>
    <w:p w14:paraId="7CFBA111" w14:textId="5564AA48" w:rsidR="00ED14A0" w:rsidRDefault="00000000">
      <w:pPr>
        <w:shd w:val="clear" w:color="auto" w:fill="FFFFFF"/>
        <w:spacing w:line="240" w:lineRule="auto"/>
        <w:jc w:val="both"/>
        <w:rPr>
          <w:b/>
          <w:rPrChange w:id="252" w:author="Joisa, Chinmaya Udaya" w:date="2023-09-05T11:19:00Z">
            <w:rPr>
              <w:rStyle w:val="None"/>
              <w:b/>
            </w:rPr>
          </w:rPrChange>
        </w:rPr>
        <w:pPrChange w:id="253" w:author="Joisa, Chinmaya Udaya" w:date="2023-09-05T11:19:00Z">
          <w:pPr>
            <w:pStyle w:val="Body"/>
            <w:shd w:val="clear" w:color="auto" w:fill="FFFFFF"/>
            <w:spacing w:line="240" w:lineRule="auto"/>
            <w:jc w:val="both"/>
          </w:pPr>
        </w:pPrChange>
      </w:pPr>
      <w:r>
        <w:rPr>
          <w:b/>
          <w:rPrChange w:id="254" w:author="Joisa, Chinmaya Udaya" w:date="2023-09-05T11:19:00Z">
            <w:rPr>
              <w:rStyle w:val="None"/>
              <w:b/>
            </w:rPr>
          </w:rPrChange>
        </w:rPr>
        <w:t xml:space="preserve">Fig 2. </w:t>
      </w:r>
      <w:del w:id="255" w:author="Joisa, Chinmaya Udaya" w:date="2023-09-05T11:19:00Z">
        <w:r>
          <w:rPr>
            <w:rStyle w:val="None"/>
            <w:b/>
            <w:bCs/>
          </w:rPr>
          <w:delText xml:space="preserve">Feature </w:delText>
        </w:r>
        <w:r w:rsidR="00757280">
          <w:rPr>
            <w:rStyle w:val="None"/>
            <w:b/>
            <w:bCs/>
          </w:rPr>
          <w:delText>s</w:delText>
        </w:r>
        <w:r>
          <w:rPr>
            <w:rStyle w:val="None"/>
            <w:b/>
            <w:bCs/>
          </w:rPr>
          <w:delText xml:space="preserve">election by </w:delText>
        </w:r>
        <w:r w:rsidR="00757280">
          <w:rPr>
            <w:rStyle w:val="None"/>
            <w:b/>
            <w:bCs/>
          </w:rPr>
          <w:delText>b</w:delText>
        </w:r>
        <w:r>
          <w:rPr>
            <w:rStyle w:val="None"/>
            <w:b/>
            <w:bCs/>
          </w:rPr>
          <w:delText xml:space="preserve">ivariate </w:delText>
        </w:r>
        <w:r w:rsidR="00757280">
          <w:rPr>
            <w:rStyle w:val="None"/>
            <w:b/>
            <w:bCs/>
          </w:rPr>
          <w:delText>a</w:delText>
        </w:r>
        <w:r>
          <w:rPr>
            <w:rStyle w:val="None"/>
            <w:b/>
            <w:bCs/>
          </w:rPr>
          <w:delText xml:space="preserve">ssociation with </w:delText>
        </w:r>
        <w:r w:rsidR="00757280">
          <w:rPr>
            <w:rStyle w:val="None"/>
            <w:b/>
            <w:bCs/>
          </w:rPr>
          <w:delText>c</w:delText>
        </w:r>
        <w:r>
          <w:rPr>
            <w:rStyle w:val="None"/>
            <w:b/>
            <w:bCs/>
          </w:rPr>
          <w:delText xml:space="preserve">ancer </w:delText>
        </w:r>
        <w:r w:rsidR="00757280">
          <w:rPr>
            <w:rStyle w:val="None"/>
            <w:b/>
            <w:bCs/>
          </w:rPr>
          <w:delText>c</w:delText>
        </w:r>
        <w:r>
          <w:rPr>
            <w:rStyle w:val="None"/>
            <w:b/>
            <w:bCs/>
          </w:rPr>
          <w:delText xml:space="preserve">ell </w:delText>
        </w:r>
        <w:r w:rsidR="00757280">
          <w:rPr>
            <w:rStyle w:val="None"/>
            <w:b/>
            <w:bCs/>
          </w:rPr>
          <w:delText>l</w:delText>
        </w:r>
        <w:r>
          <w:rPr>
            <w:rStyle w:val="None"/>
            <w:b/>
            <w:bCs/>
          </w:rPr>
          <w:delText xml:space="preserve">ine </w:delText>
        </w:r>
        <w:r w:rsidR="00757280">
          <w:rPr>
            <w:rStyle w:val="None"/>
            <w:b/>
            <w:bCs/>
          </w:rPr>
          <w:delText>s</w:delText>
        </w:r>
        <w:r>
          <w:rPr>
            <w:rStyle w:val="None"/>
            <w:b/>
            <w:bCs/>
          </w:rPr>
          <w:delText xml:space="preserve">ensitivity. </w:delText>
        </w:r>
        <w:r>
          <w:rPr>
            <w:rStyle w:val="None"/>
            <w:shd w:val="clear" w:color="auto" w:fill="FFFFFF"/>
          </w:rPr>
          <w:delText xml:space="preserve">(a) Sample kinase inhibition state versus LogIC50 heatmap plots showing inhibition states with high (TP53RK), medium (PIK3R1) and low (MAPK14) correlation values. (b) Sample gene expression versus LogIC50 heatmap plots showing genes with high (OGFRL1), medium (B3GNTL1) and low (CKAP5) correlation values. </w:delText>
        </w:r>
        <w:r>
          <w:rPr>
            <w:rStyle w:val="Hyperlink1"/>
          </w:rPr>
          <w:delText>(c</w:delText>
        </w:r>
      </w:del>
      <w:ins w:id="256" w:author="Joisa, Chinmaya Udaya" w:date="2023-09-05T11:19:00Z">
        <w:r>
          <w:rPr>
            <w:b/>
          </w:rPr>
          <w:t xml:space="preserve">Feature Selection by Bivariate Association with Cancer Cell Line Sensitivity. </w:t>
        </w:r>
        <w:r>
          <w:t>(a</w:t>
        </w:r>
      </w:ins>
      <w:r>
        <w:rPr>
          <w:rPrChange w:id="257" w:author="Joisa, Chinmaya Udaya" w:date="2023-09-05T11:19:00Z">
            <w:rPr>
              <w:rStyle w:val="Hyperlink1"/>
            </w:rPr>
          </w:rPrChange>
        </w:rPr>
        <w:t>) Ridgeline Plot showing distributions of correlations with drug IC</w:t>
      </w:r>
      <w:r>
        <w:rPr>
          <w:vertAlign w:val="subscript"/>
          <w:rPrChange w:id="258" w:author="Joisa, Chinmaya Udaya" w:date="2023-09-05T11:19:00Z">
            <w:rPr>
              <w:rStyle w:val="Hyperlink1"/>
            </w:rPr>
          </w:rPrChange>
        </w:rPr>
        <w:t>50</w:t>
      </w:r>
      <w:r>
        <w:rPr>
          <w:rPrChange w:id="259" w:author="Joisa, Chinmaya Udaya" w:date="2023-09-05T11:19:00Z">
            <w:rPr>
              <w:rStyle w:val="Hyperlink1"/>
            </w:rPr>
          </w:rPrChange>
        </w:rPr>
        <w:t>s and AUC values across the data types included in analysis. (</w:t>
      </w:r>
      <w:del w:id="260" w:author="Joisa, Chinmaya Udaya" w:date="2023-09-05T11:19:00Z">
        <w:r>
          <w:rPr>
            <w:rStyle w:val="Hyperlink1"/>
          </w:rPr>
          <w:delText>d</w:delText>
        </w:r>
      </w:del>
      <w:ins w:id="261" w:author="Joisa, Chinmaya Udaya" w:date="2023-09-05T11:19:00Z">
        <w:r>
          <w:t>b</w:t>
        </w:r>
      </w:ins>
      <w:r>
        <w:rPr>
          <w:rPrChange w:id="262" w:author="Joisa, Chinmaya Udaya" w:date="2023-09-05T11:19:00Z">
            <w:rPr>
              <w:rStyle w:val="Hyperlink1"/>
            </w:rPr>
          </w:rPrChange>
        </w:rPr>
        <w:t xml:space="preserve">) </w:t>
      </w:r>
      <w:r>
        <w:rPr>
          <w:highlight w:val="white"/>
          <w:rPrChange w:id="263" w:author="Joisa, Chinmaya Udaya" w:date="2023-09-05T11:19:00Z">
            <w:rPr>
              <w:rStyle w:val="None"/>
              <w:shd w:val="clear" w:color="auto" w:fill="FFFFFF"/>
            </w:rPr>
          </w:rPrChange>
        </w:rPr>
        <w:t>Plots showing what order classes of features are selected from the ranked set of inhibition states and baseline gene expression values. The dotted lines indicate the discrete increments of feature rank cutoffs at which model performance was tested. Kinase inhibition states were the most informative feature within the first ~300, after which gene expression features started to show predictive value.</w:t>
      </w:r>
    </w:p>
    <w:p w14:paraId="5C5F0448" w14:textId="77777777" w:rsidR="00ED14A0" w:rsidRDefault="00ED14A0">
      <w:pPr>
        <w:shd w:val="clear" w:color="auto" w:fill="FFFFFF"/>
        <w:spacing w:line="240" w:lineRule="auto"/>
        <w:jc w:val="both"/>
        <w:rPr>
          <w:b/>
          <w:rPrChange w:id="264" w:author="Joisa, Chinmaya Udaya" w:date="2023-09-05T11:19:00Z">
            <w:rPr>
              <w:rStyle w:val="None"/>
              <w:b/>
            </w:rPr>
          </w:rPrChange>
        </w:rPr>
        <w:pPrChange w:id="265" w:author="Joisa, Chinmaya Udaya" w:date="2023-09-05T11:19:00Z">
          <w:pPr>
            <w:pStyle w:val="Body"/>
            <w:shd w:val="clear" w:color="auto" w:fill="FFFFFF"/>
            <w:spacing w:line="240" w:lineRule="auto"/>
            <w:jc w:val="both"/>
          </w:pPr>
        </w:pPrChange>
      </w:pPr>
    </w:p>
    <w:p w14:paraId="443428C7" w14:textId="77777777" w:rsidR="00ED14A0" w:rsidRDefault="00000000">
      <w:pPr>
        <w:shd w:val="clear" w:color="auto" w:fill="FFFFFF"/>
        <w:spacing w:line="240" w:lineRule="auto"/>
        <w:jc w:val="both"/>
        <w:rPr>
          <w:b/>
          <w:rPrChange w:id="266" w:author="Joisa, Chinmaya Udaya" w:date="2023-09-05T11:19:00Z">
            <w:rPr>
              <w:rStyle w:val="None"/>
              <w:b/>
            </w:rPr>
          </w:rPrChange>
        </w:rPr>
        <w:pPrChange w:id="267" w:author="Joisa, Chinmaya Udaya" w:date="2023-09-05T11:19:00Z">
          <w:pPr>
            <w:pStyle w:val="Body"/>
            <w:shd w:val="clear" w:color="auto" w:fill="FFFFFF"/>
            <w:spacing w:line="240" w:lineRule="auto"/>
            <w:jc w:val="both"/>
          </w:pPr>
        </w:pPrChange>
      </w:pPr>
      <w:r>
        <w:rPr>
          <w:b/>
          <w:rPrChange w:id="268" w:author="Joisa, Chinmaya Udaya" w:date="2023-09-05T11:19:00Z">
            <w:rPr>
              <w:rStyle w:val="None"/>
              <w:b/>
            </w:rPr>
          </w:rPrChange>
        </w:rPr>
        <w:t xml:space="preserve">Machine Learning Models </w:t>
      </w:r>
      <w:proofErr w:type="gramStart"/>
      <w:r>
        <w:rPr>
          <w:b/>
          <w:rPrChange w:id="269" w:author="Joisa, Chinmaya Udaya" w:date="2023-09-05T11:19:00Z">
            <w:rPr>
              <w:rStyle w:val="None"/>
              <w:b/>
            </w:rPr>
          </w:rPrChange>
        </w:rPr>
        <w:t>can</w:t>
      </w:r>
      <w:proofErr w:type="gramEnd"/>
      <w:r>
        <w:rPr>
          <w:b/>
          <w:rPrChange w:id="270" w:author="Joisa, Chinmaya Udaya" w:date="2023-09-05T11:19:00Z">
            <w:rPr>
              <w:rStyle w:val="None"/>
              <w:b/>
            </w:rPr>
          </w:rPrChange>
        </w:rPr>
        <w:t xml:space="preserve"> Predict Cancer Cell Line Sensitivity from a Combination of Kinome Inhibition States and Baseline Transcriptomics</w:t>
      </w:r>
    </w:p>
    <w:p w14:paraId="200D4658" w14:textId="77777777" w:rsidR="00ED14A0" w:rsidRDefault="00ED14A0">
      <w:pPr>
        <w:shd w:val="clear" w:color="auto" w:fill="FFFFFF"/>
        <w:spacing w:line="240" w:lineRule="auto"/>
        <w:jc w:val="both"/>
        <w:rPr>
          <w:b/>
          <w:rPrChange w:id="271" w:author="Joisa, Chinmaya Udaya" w:date="2023-09-05T11:19:00Z">
            <w:rPr>
              <w:rStyle w:val="None"/>
              <w:b/>
            </w:rPr>
          </w:rPrChange>
        </w:rPr>
        <w:pPrChange w:id="272" w:author="Joisa, Chinmaya Udaya" w:date="2023-09-05T11:19:00Z">
          <w:pPr>
            <w:pStyle w:val="Body"/>
            <w:shd w:val="clear" w:color="auto" w:fill="FFFFFF"/>
            <w:spacing w:line="240" w:lineRule="auto"/>
            <w:jc w:val="both"/>
          </w:pPr>
        </w:pPrChange>
      </w:pPr>
    </w:p>
    <w:p w14:paraId="68AFE658" w14:textId="77777777" w:rsidR="007D6E47" w:rsidRDefault="00000000">
      <w:pPr>
        <w:pStyle w:val="Body"/>
        <w:shd w:val="clear" w:color="auto" w:fill="FFFFFF"/>
        <w:spacing w:line="240" w:lineRule="auto"/>
        <w:jc w:val="both"/>
        <w:rPr>
          <w:del w:id="273" w:author="Joisa, Chinmaya Udaya" w:date="2023-09-05T11:19:00Z"/>
        </w:rPr>
      </w:pPr>
      <w:r>
        <w:rPr>
          <w:rPrChange w:id="274" w:author="Joisa, Chinmaya Udaya" w:date="2023-09-05T11:19:00Z">
            <w:rPr>
              <w:rStyle w:val="Hyperlink1"/>
            </w:rPr>
          </w:rPrChange>
        </w:rPr>
        <w:t>To build machine learning models to predict cancer cell line AUC and IC</w:t>
      </w:r>
      <w:r>
        <w:rPr>
          <w:vertAlign w:val="subscript"/>
          <w:rPrChange w:id="275" w:author="Joisa, Chinmaya Udaya" w:date="2023-09-05T11:19:00Z">
            <w:rPr>
              <w:rStyle w:val="Hyperlink1"/>
            </w:rPr>
          </w:rPrChange>
        </w:rPr>
        <w:t>50</w:t>
      </w:r>
      <w:r>
        <w:rPr>
          <w:rPrChange w:id="276" w:author="Joisa, Chinmaya Udaya" w:date="2023-09-05T11:19:00Z">
            <w:rPr>
              <w:rStyle w:val="Hyperlink1"/>
            </w:rPr>
          </w:rPrChange>
        </w:rPr>
        <w:t xml:space="preserve"> in response to treatment with kinase inhibitors, the highest ranked 100-5000 features were selected from the dataset linking drug-induced kinome states to cancer cell line responses (fig 2d). </w:t>
      </w:r>
    </w:p>
    <w:p w14:paraId="3F24B867" w14:textId="77777777" w:rsidR="007D6E47" w:rsidRDefault="007D6E47">
      <w:pPr>
        <w:pStyle w:val="Body"/>
        <w:shd w:val="clear" w:color="auto" w:fill="FFFFFF"/>
        <w:spacing w:line="240" w:lineRule="auto"/>
        <w:jc w:val="both"/>
        <w:rPr>
          <w:del w:id="277" w:author="Joisa, Chinmaya Udaya" w:date="2023-09-05T11:19:00Z"/>
        </w:rPr>
      </w:pPr>
    </w:p>
    <w:p w14:paraId="38504E99" w14:textId="688CE1BC" w:rsidR="00ED14A0" w:rsidRDefault="00000000">
      <w:pPr>
        <w:shd w:val="clear" w:color="auto" w:fill="FFFFFF"/>
        <w:spacing w:line="240" w:lineRule="auto"/>
        <w:jc w:val="both"/>
        <w:pPrChange w:id="278" w:author="Joisa, Chinmaya Udaya" w:date="2023-09-05T11:19:00Z">
          <w:pPr>
            <w:pStyle w:val="Body"/>
            <w:shd w:val="clear" w:color="auto" w:fill="FFFFFF"/>
            <w:spacing w:line="240" w:lineRule="auto"/>
            <w:jc w:val="both"/>
          </w:pPr>
        </w:pPrChange>
      </w:pPr>
      <w:r>
        <w:rPr>
          <w:rPrChange w:id="279" w:author="Joisa, Chinmaya Udaya" w:date="2023-09-05T11:19:00Z">
            <w:rPr>
              <w:rStyle w:val="Hyperlink1"/>
            </w:rPr>
          </w:rPrChange>
        </w:rPr>
        <w:t xml:space="preserve">We compared three model types: LASSO regression, random forest and XGBoost. All models were trained with 10-fold </w:t>
      </w:r>
      <w:ins w:id="280" w:author="Joisa, Chinmaya Udaya" w:date="2023-09-05T11:19:00Z">
        <w:r>
          <w:t xml:space="preserve">random </w:t>
        </w:r>
      </w:ins>
      <w:r>
        <w:rPr>
          <w:rPrChange w:id="281" w:author="Joisa, Chinmaya Udaya" w:date="2023-09-05T11:19:00Z">
            <w:rPr>
              <w:rStyle w:val="Hyperlink1"/>
            </w:rPr>
          </w:rPrChange>
        </w:rPr>
        <w:t>cross validation to minimize overfitting on the training data</w:t>
      </w:r>
      <w:del w:id="282" w:author="Joisa, Chinmaya Udaya" w:date="2023-09-05T11:19:00Z">
        <w:r>
          <w:rPr>
            <w:rStyle w:val="Hyperlink1"/>
          </w:rPr>
          <w:delText>, ensuring</w:delText>
        </w:r>
      </w:del>
      <w:ins w:id="283" w:author="Joisa, Chinmaya Udaya" w:date="2023-09-05T11:19:00Z">
        <w:r>
          <w:t>. Here, 10% of the dataset was randomly sampled and held out for testing, with the remaining 90% used for training. This was repeated ten times, and model performance was averaged across all the ten folds. This ensures</w:t>
        </w:r>
      </w:ins>
      <w:r>
        <w:rPr>
          <w:rPrChange w:id="284" w:author="Joisa, Chinmaya Udaya" w:date="2023-09-05T11:19:00Z">
            <w:rPr>
              <w:rStyle w:val="Hyperlink1"/>
            </w:rPr>
          </w:rPrChange>
        </w:rPr>
        <w:t xml:space="preserve"> comparable accuracy of the model predictions on new kinase inhibitors and cell lines. For each </w:t>
      </w:r>
      <w:ins w:id="285" w:author="Joisa, Chinmaya Udaya" w:date="2023-09-05T11:19:00Z">
        <w:r>
          <w:t xml:space="preserve">“batch” of </w:t>
        </w:r>
      </w:ins>
      <w:r>
        <w:rPr>
          <w:rPrChange w:id="286" w:author="Joisa, Chinmaya Udaya" w:date="2023-09-05T11:19:00Z">
            <w:rPr>
              <w:rStyle w:val="Hyperlink1"/>
            </w:rPr>
          </w:rPrChange>
        </w:rPr>
        <w:t xml:space="preserve">feature </w:t>
      </w:r>
      <w:del w:id="287" w:author="Joisa, Chinmaya Udaya" w:date="2023-09-05T11:19:00Z">
        <w:r>
          <w:rPr>
            <w:rStyle w:val="Hyperlink1"/>
          </w:rPr>
          <w:delText>number</w:delText>
        </w:r>
      </w:del>
      <w:ins w:id="288" w:author="Joisa, Chinmaya Udaya" w:date="2023-09-05T11:19:00Z">
        <w:r>
          <w:t>numbers modelled</w:t>
        </w:r>
      </w:ins>
      <w:r>
        <w:rPr>
          <w:rPrChange w:id="289" w:author="Joisa, Chinmaya Udaya" w:date="2023-09-05T11:19:00Z">
            <w:rPr>
              <w:rStyle w:val="Hyperlink1"/>
            </w:rPr>
          </w:rPrChange>
        </w:rPr>
        <w:t xml:space="preserve"> from 100-5000 we tuned sets of 30 hyperparameters for all model types (fig 3a). The R-squared value between predicted and actual value was utilized as the metric for model comparison. Overall, the 5000 feature XGBoost model performed the best with a cross-validation R-squared of ~0.7 (</w:t>
      </w:r>
      <w:del w:id="290" w:author="Joisa, Chinmaya Udaya" w:date="2023-09-05T11:19:00Z">
        <w:r>
          <w:rPr>
            <w:rStyle w:val="Hyperlink1"/>
          </w:rPr>
          <w:delText>fig</w:delText>
        </w:r>
      </w:del>
      <w:ins w:id="291" w:author="Joisa, Chinmaya Udaya" w:date="2023-09-05T11:19:00Z">
        <w:r>
          <w:t>Fig</w:t>
        </w:r>
      </w:ins>
      <w:r>
        <w:rPr>
          <w:rPrChange w:id="292" w:author="Joisa, Chinmaya Udaya" w:date="2023-09-05T11:19:00Z">
            <w:rPr>
              <w:rStyle w:val="Hyperlink1"/>
            </w:rPr>
          </w:rPrChange>
        </w:rPr>
        <w:t xml:space="preserve"> 3b).</w:t>
      </w:r>
    </w:p>
    <w:p w14:paraId="28E027FE" w14:textId="77777777" w:rsidR="007D6E47" w:rsidRDefault="007D6E47">
      <w:pPr>
        <w:pStyle w:val="Body"/>
        <w:shd w:val="clear" w:color="auto" w:fill="FFFFFF"/>
        <w:spacing w:line="240" w:lineRule="auto"/>
        <w:jc w:val="both"/>
        <w:rPr>
          <w:del w:id="293" w:author="Joisa, Chinmaya Udaya" w:date="2023-09-05T11:19:00Z"/>
        </w:rPr>
      </w:pPr>
    </w:p>
    <w:p w14:paraId="3A6B0827" w14:textId="77777777" w:rsidR="007D6E47" w:rsidRDefault="00000000">
      <w:pPr>
        <w:pStyle w:val="Body"/>
        <w:shd w:val="clear" w:color="auto" w:fill="FFFFFF"/>
        <w:spacing w:line="240" w:lineRule="auto"/>
        <w:jc w:val="both"/>
        <w:rPr>
          <w:del w:id="294" w:author="Joisa, Chinmaya Udaya" w:date="2023-09-05T11:19:00Z"/>
          <w:rStyle w:val="None"/>
          <w:b/>
          <w:bCs/>
        </w:rPr>
      </w:pPr>
      <w:del w:id="295" w:author="Joisa, Chinmaya Udaya" w:date="2023-09-05T11:19:00Z">
        <w:r>
          <w:rPr>
            <w:rStyle w:val="Hyperlink1"/>
          </w:rPr>
          <w:delText>Since tree-based machine learning models like XGBoost offer in-built explainability, it is possible to interrogate and explain which features were most important in predicting the outcome of cell line sensitivities. These importances generated via shapley values</w:delText>
        </w:r>
        <w:r>
          <w:fldChar w:fldCharType="begin"/>
        </w:r>
        <w:r>
          <w:delInstrText>HYPERLINK "https://paperpile.com/c/HIGFs4/cTzO"</w:delInstrText>
        </w:r>
        <w:r>
          <w:fldChar w:fldCharType="separate"/>
        </w:r>
        <w:r>
          <w:rPr>
            <w:rStyle w:val="Hyperlink0"/>
            <w:lang w:val="pt-PT"/>
          </w:rPr>
          <w:delText>[13]</w:delText>
        </w:r>
        <w:r>
          <w:rPr>
            <w:rStyle w:val="Hyperlink0"/>
            <w:lang w:val="pt-PT"/>
          </w:rPr>
          <w:fldChar w:fldCharType="end"/>
        </w:r>
        <w:r>
          <w:rPr>
            <w:rStyle w:val="Hyperlink1"/>
          </w:rPr>
          <w:delText xml:space="preserve"> show kinase inhibition states to be overwhelmingly more important for predicting cell line responses when compared to baseline gene expression. Kinases involved in cell cycle and proliferation are overrepresented in the top 25 features (MAP2K, MEK2, CDKL5 etc.), but interestingly six kinase interactor proteins are included as well, suggesting that interactions between inhibitors and non-kinases (off-target effects) have important consequences for cell viability. Baseline gene expression features show much lower model importances, but 40% of the top 25 genes have known interactions with kinases whose inhibition states are used in the model.</w:delText>
        </w:r>
      </w:del>
    </w:p>
    <w:p w14:paraId="37248195" w14:textId="77777777" w:rsidR="007D6E47" w:rsidRDefault="007D6E47">
      <w:pPr>
        <w:pStyle w:val="Body"/>
        <w:shd w:val="clear" w:color="auto" w:fill="FFFFFF"/>
        <w:spacing w:line="240" w:lineRule="auto"/>
        <w:jc w:val="both"/>
        <w:rPr>
          <w:del w:id="296" w:author="Joisa, Chinmaya Udaya" w:date="2023-09-05T11:19:00Z"/>
          <w:rStyle w:val="None"/>
          <w:b/>
          <w:bCs/>
        </w:rPr>
      </w:pPr>
    </w:p>
    <w:p w14:paraId="0E8BFA90" w14:textId="77777777" w:rsidR="007D6E47" w:rsidRDefault="007D6E47">
      <w:pPr>
        <w:pStyle w:val="Body"/>
        <w:shd w:val="clear" w:color="auto" w:fill="FFFFFF"/>
        <w:spacing w:line="240" w:lineRule="auto"/>
        <w:jc w:val="both"/>
        <w:rPr>
          <w:del w:id="297" w:author="Joisa, Chinmaya Udaya" w:date="2023-09-05T11:19:00Z"/>
          <w:rStyle w:val="None"/>
          <w:shd w:val="clear" w:color="auto" w:fill="FFFFFF"/>
        </w:rPr>
      </w:pPr>
    </w:p>
    <w:p w14:paraId="7BE418FF" w14:textId="77777777" w:rsidR="00ED14A0" w:rsidRDefault="00ED14A0">
      <w:pPr>
        <w:shd w:val="clear" w:color="auto" w:fill="FFFFFF"/>
        <w:spacing w:line="240" w:lineRule="auto"/>
        <w:jc w:val="both"/>
        <w:rPr>
          <w:ins w:id="298" w:author="Joisa, Chinmaya Udaya" w:date="2023-09-05T11:19:00Z"/>
        </w:rPr>
      </w:pPr>
    </w:p>
    <w:p w14:paraId="789FF189" w14:textId="07C5853B" w:rsidR="00ED14A0" w:rsidRDefault="00000000">
      <w:pPr>
        <w:shd w:val="clear" w:color="auto" w:fill="FFFFFF"/>
        <w:spacing w:line="240" w:lineRule="auto"/>
        <w:jc w:val="both"/>
        <w:rPr>
          <w:ins w:id="299" w:author="Joisa, Chinmaya Udaya" w:date="2023-09-05T11:19:00Z"/>
          <w:b/>
        </w:rPr>
      </w:pPr>
      <w:ins w:id="300" w:author="Joisa, Chinmaya Udaya" w:date="2023-09-05T11:19:00Z">
        <w:r>
          <w:lastRenderedPageBreak/>
          <w:t>Since tree-based machine learning models like XGBoost offer in-built explainability, it is possible to interrogate and explain which features were most important in predicting the outcome of cell line sensitivities. These importances generated via Shapley values</w:t>
        </w:r>
        <w:r>
          <w:fldChar w:fldCharType="begin" w:fldLock="1"/>
        </w:r>
        <w:r w:rsidR="00C65007">
          <w:instrText>ADDIN paperpile_citation &lt;clusterId&gt;B532P688E978B793&lt;/clusterId&gt;&lt;metadata&gt;&lt;citation&gt;&lt;id&gt;A5670592441411EDA855A377181DA346&lt;/id&gt;&lt;/citation&gt;&lt;/metadata&gt;&lt;data&gt;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&lt;/data&gt; \* MERGEFORMAT</w:instrText>
        </w:r>
        <w:r>
          <w:fldChar w:fldCharType="separate"/>
        </w:r>
        <w:r w:rsidR="00C65007">
          <w:rPr>
            <w:noProof/>
            <w:color w:val="000000"/>
          </w:rPr>
          <w:t>(Rozemberczki et al. 2022)</w:t>
        </w:r>
        <w:r>
          <w:rPr>
            <w:color w:val="000000"/>
          </w:rPr>
          <w:fldChar w:fldCharType="end"/>
        </w:r>
        <w:r>
          <w:t xml:space="preserve"> show kinase inhibition states to be overwhelmingly more important for predicting cell line responses when compared to baseline gene expression. Kinases involved in cell cycle and proliferation are overrepresented in the top 25 features (MAP2K, MEK2, CDKL5 etc.), and we further annotated each kinase with whether they are considered by current NIH guidelines as understudied (“Dark”) or well-characterized (“Light”)</w:t>
        </w:r>
        <w:r>
          <w:fldChar w:fldCharType="begin" w:fldLock="1"/>
        </w:r>
        <w:r w:rsidR="00C65007">
          <w:instrText>ADDIN paperpile_citation &lt;clusterId&gt;Q454E512T892Y625&lt;/clusterId&gt;&lt;metadata&gt;&lt;citation&gt;&lt;id&gt;C9CABBBA2BD411EEAABBB9E2D2A92DCC&lt;/id&gt;&lt;/citation&gt;&lt;citation&gt;&lt;id&gt;EF4612B82BD411EE8890D1FC945E4932&lt;/id&gt;&lt;/citation&gt;&lt;/metadata&gt;&lt;data&gt;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&lt;/data&gt; \* MERGEFORMAT</w:instrText>
        </w:r>
        <w:r>
          <w:fldChar w:fldCharType="separate"/>
        </w:r>
        <w:r w:rsidR="00C65007">
          <w:rPr>
            <w:noProof/>
            <w:color w:val="000000"/>
          </w:rPr>
          <w:t>(Berginski, Moret, et al. 2021; Oprea et al. 2018)</w:t>
        </w:r>
        <w:r>
          <w:rPr>
            <w:color w:val="000000"/>
          </w:rPr>
          <w:fldChar w:fldCharType="end"/>
        </w:r>
        <w:r>
          <w:t>. Interestingly six kinase interactor proteins are included as well, suggesting that interactions between inhibitors and non-kinases (off-target effects) have important consequences for cell viability. Baseline gene expression features show much lower model importances, but 40% of the top 25 genes have known interactions with kinases whose inhibition states are used in the model.</w:t>
        </w:r>
      </w:ins>
    </w:p>
    <w:p w14:paraId="2B01FB33" w14:textId="77777777" w:rsidR="00ED14A0" w:rsidRDefault="00ED14A0">
      <w:pPr>
        <w:shd w:val="clear" w:color="auto" w:fill="FFFFFF"/>
        <w:spacing w:line="240" w:lineRule="auto"/>
        <w:jc w:val="both"/>
        <w:rPr>
          <w:ins w:id="301" w:author="Joisa, Chinmaya Udaya" w:date="2023-09-05T11:19:00Z"/>
          <w:b/>
        </w:rPr>
      </w:pPr>
    </w:p>
    <w:p w14:paraId="060E92B2" w14:textId="77777777" w:rsidR="00ED14A0" w:rsidRDefault="00ED14A0">
      <w:pPr>
        <w:shd w:val="clear" w:color="auto" w:fill="FFFFFF"/>
        <w:spacing w:line="240" w:lineRule="auto"/>
        <w:jc w:val="both"/>
        <w:rPr>
          <w:ins w:id="302" w:author="Joisa, Chinmaya Udaya" w:date="2023-09-05T11:19:00Z"/>
          <w:highlight w:val="white"/>
        </w:rPr>
      </w:pPr>
    </w:p>
    <w:p w14:paraId="781E6EDB" w14:textId="4E5AA77B" w:rsidR="00ED14A0" w:rsidRDefault="00ED14A0">
      <w:pPr>
        <w:shd w:val="clear" w:color="auto" w:fill="FFFFFF"/>
        <w:spacing w:line="240" w:lineRule="auto"/>
        <w:jc w:val="both"/>
        <w:rPr>
          <w:ins w:id="303" w:author="Joisa, Chinmaya Udaya" w:date="2023-09-05T11:19:00Z"/>
          <w:highlight w:val="white"/>
        </w:rPr>
      </w:pPr>
    </w:p>
    <w:p w14:paraId="428FD09A" w14:textId="33B459E2" w:rsidR="00ED14A0" w:rsidRDefault="00000000">
      <w:pPr>
        <w:shd w:val="clear" w:color="auto" w:fill="FFFFFF"/>
        <w:spacing w:line="240" w:lineRule="auto"/>
        <w:jc w:val="both"/>
        <w:rPr>
          <w:highlight w:val="white"/>
          <w:rPrChange w:id="304" w:author="Joisa, Chinmaya Udaya" w:date="2023-09-05T11:19:00Z">
            <w:rPr>
              <w:rStyle w:val="None"/>
              <w:shd w:val="clear" w:color="auto" w:fill="FFFFFF"/>
            </w:rPr>
          </w:rPrChange>
        </w:rPr>
        <w:pPrChange w:id="305" w:author="Joisa, Chinmaya Udaya" w:date="2023-09-05T11:19:00Z">
          <w:pPr>
            <w:pStyle w:val="Body"/>
            <w:shd w:val="clear" w:color="auto" w:fill="FFFFFF"/>
            <w:spacing w:line="240" w:lineRule="auto"/>
            <w:jc w:val="both"/>
          </w:pPr>
        </w:pPrChange>
      </w:pPr>
      <w:r>
        <w:rPr>
          <w:b/>
          <w:rPrChange w:id="306" w:author="Joisa, Chinmaya Udaya" w:date="2023-09-05T11:19:00Z">
            <w:rPr>
              <w:rStyle w:val="None"/>
              <w:b/>
            </w:rPr>
          </w:rPrChange>
        </w:rPr>
        <w:t xml:space="preserve">Fig 3.  Development of </w:t>
      </w:r>
      <w:del w:id="307" w:author="Joisa, Chinmaya Udaya" w:date="2023-09-05T11:19:00Z">
        <w:r w:rsidR="00757280">
          <w:rPr>
            <w:rStyle w:val="None"/>
            <w:b/>
            <w:bCs/>
          </w:rPr>
          <w:delText>m</w:delText>
        </w:r>
        <w:r>
          <w:rPr>
            <w:rStyle w:val="None"/>
            <w:b/>
            <w:bCs/>
          </w:rPr>
          <w:delText>odels</w:delText>
        </w:r>
      </w:del>
      <w:ins w:id="308" w:author="Joisa, Chinmaya Udaya" w:date="2023-09-05T11:19:00Z">
        <w:r>
          <w:rPr>
            <w:b/>
          </w:rPr>
          <w:t>Models</w:t>
        </w:r>
      </w:ins>
      <w:r>
        <w:rPr>
          <w:b/>
          <w:rPrChange w:id="309" w:author="Joisa, Chinmaya Udaya" w:date="2023-09-05T11:19:00Z">
            <w:rPr>
              <w:rStyle w:val="None"/>
              <w:b/>
            </w:rPr>
          </w:rPrChange>
        </w:rPr>
        <w:t xml:space="preserve"> to </w:t>
      </w:r>
      <w:del w:id="310" w:author="Joisa, Chinmaya Udaya" w:date="2023-09-05T11:19:00Z">
        <w:r w:rsidR="00757280">
          <w:rPr>
            <w:rStyle w:val="None"/>
            <w:b/>
            <w:bCs/>
          </w:rPr>
          <w:delText>p</w:delText>
        </w:r>
        <w:r>
          <w:rPr>
            <w:rStyle w:val="None"/>
            <w:b/>
            <w:bCs/>
          </w:rPr>
          <w:delText xml:space="preserve">redict </w:delText>
        </w:r>
        <w:r w:rsidR="00757280">
          <w:rPr>
            <w:rStyle w:val="None"/>
            <w:b/>
            <w:bCs/>
          </w:rPr>
          <w:delText>c</w:delText>
        </w:r>
        <w:r>
          <w:rPr>
            <w:rStyle w:val="None"/>
            <w:b/>
            <w:bCs/>
          </w:rPr>
          <w:delText xml:space="preserve">ancer </w:delText>
        </w:r>
        <w:r w:rsidR="00757280">
          <w:rPr>
            <w:rStyle w:val="None"/>
            <w:b/>
            <w:bCs/>
          </w:rPr>
          <w:delText>c</w:delText>
        </w:r>
        <w:r>
          <w:rPr>
            <w:rStyle w:val="None"/>
            <w:b/>
            <w:bCs/>
          </w:rPr>
          <w:delText xml:space="preserve">ell </w:delText>
        </w:r>
        <w:r w:rsidR="00757280">
          <w:rPr>
            <w:rStyle w:val="None"/>
            <w:b/>
            <w:bCs/>
          </w:rPr>
          <w:delText>l</w:delText>
        </w:r>
        <w:r>
          <w:rPr>
            <w:rStyle w:val="None"/>
            <w:b/>
            <w:bCs/>
          </w:rPr>
          <w:delText xml:space="preserve">ine </w:delText>
        </w:r>
        <w:r w:rsidR="00757280">
          <w:rPr>
            <w:rStyle w:val="None"/>
            <w:b/>
            <w:bCs/>
          </w:rPr>
          <w:delText>s</w:delText>
        </w:r>
        <w:r>
          <w:rPr>
            <w:rStyle w:val="None"/>
            <w:b/>
            <w:bCs/>
          </w:rPr>
          <w:delText>ensitivities</w:delText>
        </w:r>
      </w:del>
      <w:ins w:id="311" w:author="Joisa, Chinmaya Udaya" w:date="2023-09-05T11:19:00Z">
        <w:r>
          <w:rPr>
            <w:b/>
          </w:rPr>
          <w:t>Predict Cancer Cell Line Sensitivities</w:t>
        </w:r>
      </w:ins>
      <w:r>
        <w:rPr>
          <w:b/>
          <w:rPrChange w:id="312" w:author="Joisa, Chinmaya Udaya" w:date="2023-09-05T11:19:00Z">
            <w:rPr>
              <w:rStyle w:val="None"/>
              <w:b/>
            </w:rPr>
          </w:rPrChange>
        </w:rPr>
        <w:t xml:space="preserve"> to </w:t>
      </w:r>
      <w:del w:id="313" w:author="Joisa, Chinmaya Udaya" w:date="2023-09-05T11:19:00Z">
        <w:r w:rsidR="00757280">
          <w:rPr>
            <w:rStyle w:val="None"/>
            <w:b/>
            <w:bCs/>
          </w:rPr>
          <w:delText>k</w:delText>
        </w:r>
        <w:r>
          <w:rPr>
            <w:rStyle w:val="None"/>
            <w:b/>
            <w:bCs/>
          </w:rPr>
          <w:delText xml:space="preserve">inase </w:delText>
        </w:r>
        <w:r w:rsidR="00757280">
          <w:rPr>
            <w:rStyle w:val="None"/>
            <w:b/>
            <w:bCs/>
          </w:rPr>
          <w:delText>i</w:delText>
        </w:r>
        <w:r>
          <w:rPr>
            <w:rStyle w:val="None"/>
            <w:b/>
            <w:bCs/>
          </w:rPr>
          <w:delText xml:space="preserve">nhibitors by </w:delText>
        </w:r>
        <w:r w:rsidR="00757280">
          <w:rPr>
            <w:rStyle w:val="None"/>
            <w:b/>
            <w:bCs/>
          </w:rPr>
          <w:delText>i</w:delText>
        </w:r>
        <w:r>
          <w:rPr>
            <w:rStyle w:val="None"/>
            <w:b/>
            <w:bCs/>
          </w:rPr>
          <w:delText xml:space="preserve">ntegrating </w:delText>
        </w:r>
        <w:r w:rsidR="00757280">
          <w:rPr>
            <w:rStyle w:val="None"/>
            <w:b/>
            <w:bCs/>
          </w:rPr>
          <w:delText>s</w:delText>
        </w:r>
        <w:r>
          <w:rPr>
            <w:rStyle w:val="None"/>
            <w:b/>
            <w:bCs/>
          </w:rPr>
          <w:delText>ingle-</w:delText>
        </w:r>
        <w:r w:rsidR="00757280">
          <w:rPr>
            <w:rStyle w:val="None"/>
            <w:b/>
            <w:bCs/>
          </w:rPr>
          <w:delText>d</w:delText>
        </w:r>
        <w:r>
          <w:rPr>
            <w:rStyle w:val="None"/>
            <w:b/>
            <w:bCs/>
          </w:rPr>
          <w:delText xml:space="preserve">ose </w:delText>
        </w:r>
        <w:r w:rsidR="00757280">
          <w:rPr>
            <w:rStyle w:val="None"/>
            <w:b/>
            <w:bCs/>
          </w:rPr>
          <w:delText>k</w:delText>
        </w:r>
        <w:r>
          <w:rPr>
            <w:rStyle w:val="None"/>
            <w:b/>
            <w:bCs/>
          </w:rPr>
          <w:delText xml:space="preserve">inome </w:delText>
        </w:r>
        <w:r w:rsidR="00757280">
          <w:rPr>
            <w:rStyle w:val="None"/>
            <w:b/>
            <w:bCs/>
          </w:rPr>
          <w:delText>p</w:delText>
        </w:r>
        <w:r>
          <w:rPr>
            <w:rStyle w:val="None"/>
            <w:b/>
            <w:bCs/>
          </w:rPr>
          <w:delText xml:space="preserve">rofiling </w:delText>
        </w:r>
        <w:r w:rsidR="00757280">
          <w:rPr>
            <w:rStyle w:val="None"/>
            <w:b/>
            <w:bCs/>
          </w:rPr>
          <w:delText>d</w:delText>
        </w:r>
        <w:r>
          <w:rPr>
            <w:rStyle w:val="None"/>
            <w:b/>
            <w:bCs/>
          </w:rPr>
          <w:delText>ata</w:delText>
        </w:r>
        <w:r w:rsidR="00FD0049">
          <w:rPr>
            <w:rStyle w:val="None"/>
            <w:b/>
            <w:bCs/>
          </w:rPr>
          <w:delText>.</w:delText>
        </w:r>
      </w:del>
      <w:ins w:id="314" w:author="Joisa, Chinmaya Udaya" w:date="2023-09-05T11:19:00Z">
        <w:r>
          <w:rPr>
            <w:b/>
          </w:rPr>
          <w:t>Kinase Inhibitors by Integrating Single-Dose Kinome Profiling Data</w:t>
        </w:r>
      </w:ins>
      <w:r>
        <w:rPr>
          <w:b/>
          <w:rPrChange w:id="315" w:author="Joisa, Chinmaya Udaya" w:date="2023-09-05T11:19:00Z">
            <w:rPr>
              <w:rStyle w:val="None"/>
              <w:b/>
            </w:rPr>
          </w:rPrChange>
        </w:rPr>
        <w:t xml:space="preserve">  </w:t>
      </w:r>
      <w:r>
        <w:rPr>
          <w:highlight w:val="white"/>
          <w:rPrChange w:id="316" w:author="Joisa, Chinmaya Udaya" w:date="2023-09-05T11:19:00Z">
            <w:rPr>
              <w:rStyle w:val="None"/>
              <w:shd w:val="clear" w:color="auto" w:fill="FFFFFF"/>
            </w:rPr>
          </w:rPrChange>
        </w:rPr>
        <w:t>(a) Model performance metrics (R-squared) for LASSO (orange dot), Random Forest (green triangle) and XGBoost (blue square). (b) Scatterplot of predicted IC</w:t>
      </w:r>
      <w:r>
        <w:rPr>
          <w:vertAlign w:val="subscript"/>
          <w:rPrChange w:id="317" w:author="Joisa, Chinmaya Udaya" w:date="2023-09-05T11:19:00Z">
            <w:rPr>
              <w:rStyle w:val="None"/>
              <w:shd w:val="clear" w:color="auto" w:fill="FFFFFF"/>
            </w:rPr>
          </w:rPrChange>
        </w:rPr>
        <w:t>50</w:t>
      </w:r>
      <w:r>
        <w:rPr>
          <w:highlight w:val="white"/>
          <w:rPrChange w:id="318" w:author="Joisa, Chinmaya Udaya" w:date="2023-09-05T11:19:00Z">
            <w:rPr>
              <w:rStyle w:val="None"/>
              <w:shd w:val="clear" w:color="auto" w:fill="FFFFFF"/>
            </w:rPr>
          </w:rPrChange>
        </w:rPr>
        <w:t xml:space="preserve"> values from the best-performing model vs actual IC</w:t>
      </w:r>
      <w:r>
        <w:rPr>
          <w:vertAlign w:val="subscript"/>
          <w:rPrChange w:id="319" w:author="Joisa, Chinmaya Udaya" w:date="2023-09-05T11:19:00Z">
            <w:rPr>
              <w:rStyle w:val="None"/>
              <w:shd w:val="clear" w:color="auto" w:fill="FFFFFF"/>
            </w:rPr>
          </w:rPrChange>
        </w:rPr>
        <w:t>50</w:t>
      </w:r>
      <w:r>
        <w:rPr>
          <w:highlight w:val="white"/>
          <w:rPrChange w:id="320" w:author="Joisa, Chinmaya Udaya" w:date="2023-09-05T11:19:00Z">
            <w:rPr>
              <w:rStyle w:val="None"/>
              <w:shd w:val="clear" w:color="auto" w:fill="FFFFFF"/>
            </w:rPr>
          </w:rPrChange>
        </w:rPr>
        <w:t xml:space="preserve"> values. The red line indicated a smooth fit through the data points. </w:t>
      </w:r>
      <w:r>
        <w:rPr>
          <w:rPrChange w:id="321" w:author="Joisa, Chinmaya Udaya" w:date="2023-09-05T11:19:00Z">
            <w:rPr>
              <w:rStyle w:val="Hyperlink1"/>
            </w:rPr>
          </w:rPrChange>
        </w:rPr>
        <w:t xml:space="preserve">(c) </w:t>
      </w:r>
      <w:r>
        <w:rPr>
          <w:highlight w:val="white"/>
          <w:rPrChange w:id="322" w:author="Joisa, Chinmaya Udaya" w:date="2023-09-05T11:19:00Z">
            <w:rPr>
              <w:rStyle w:val="None"/>
              <w:shd w:val="clear" w:color="auto" w:fill="FFFFFF"/>
            </w:rPr>
          </w:rPrChange>
        </w:rPr>
        <w:t>Horizontal bar plot showing model importance of individual kinase inhibition states by shapley values. (d) Horizontal bar plot showing model importance of individual baseline gene expression by shapley values.</w:t>
      </w:r>
    </w:p>
    <w:p w14:paraId="22428654" w14:textId="77777777" w:rsidR="00ED14A0" w:rsidRDefault="00ED14A0">
      <w:pPr>
        <w:shd w:val="clear" w:color="auto" w:fill="FFFFFF"/>
        <w:spacing w:line="240" w:lineRule="auto"/>
        <w:jc w:val="both"/>
        <w:rPr>
          <w:b/>
          <w:rPrChange w:id="323" w:author="Joisa, Chinmaya Udaya" w:date="2023-09-05T11:19:00Z">
            <w:rPr>
              <w:rStyle w:val="None"/>
              <w:b/>
            </w:rPr>
          </w:rPrChange>
        </w:rPr>
        <w:pPrChange w:id="324" w:author="Joisa, Chinmaya Udaya" w:date="2023-09-05T11:19:00Z">
          <w:pPr>
            <w:pStyle w:val="Body"/>
            <w:shd w:val="clear" w:color="auto" w:fill="FFFFFF"/>
            <w:spacing w:line="240" w:lineRule="auto"/>
            <w:jc w:val="both"/>
          </w:pPr>
        </w:pPrChange>
      </w:pPr>
    </w:p>
    <w:p w14:paraId="6D280AF2" w14:textId="77777777" w:rsidR="00ED14A0" w:rsidRDefault="00000000">
      <w:pPr>
        <w:shd w:val="clear" w:color="auto" w:fill="FFFFFF"/>
        <w:spacing w:line="240" w:lineRule="auto"/>
        <w:jc w:val="both"/>
        <w:rPr>
          <w:b/>
          <w:rPrChange w:id="325" w:author="Joisa, Chinmaya Udaya" w:date="2023-09-05T11:19:00Z">
            <w:rPr>
              <w:rStyle w:val="None"/>
              <w:b/>
            </w:rPr>
          </w:rPrChange>
        </w:rPr>
        <w:pPrChange w:id="326" w:author="Joisa, Chinmaya Udaya" w:date="2023-09-05T11:19:00Z">
          <w:pPr>
            <w:pStyle w:val="Body"/>
            <w:shd w:val="clear" w:color="auto" w:fill="FFFFFF"/>
            <w:spacing w:line="240" w:lineRule="auto"/>
            <w:jc w:val="both"/>
          </w:pPr>
        </w:pPrChange>
      </w:pPr>
      <w:r>
        <w:rPr>
          <w:b/>
          <w:rPrChange w:id="327" w:author="Joisa, Chinmaya Udaya" w:date="2023-09-05T11:19:00Z">
            <w:rPr>
              <w:rStyle w:val="None"/>
              <w:b/>
            </w:rPr>
          </w:rPrChange>
        </w:rPr>
        <w:t>Inclusion of Various Multi-Omics Data with Kinome Inhibition States and Gene Expression Did Not Improve Model Predictive Performance</w:t>
      </w:r>
    </w:p>
    <w:p w14:paraId="3438DC3A" w14:textId="77777777" w:rsidR="00ED14A0" w:rsidRDefault="00ED14A0">
      <w:pPr>
        <w:shd w:val="clear" w:color="auto" w:fill="FFFFFF"/>
        <w:spacing w:line="240" w:lineRule="auto"/>
        <w:jc w:val="both"/>
        <w:rPr>
          <w:b/>
          <w:rPrChange w:id="328" w:author="Joisa, Chinmaya Udaya" w:date="2023-09-05T11:19:00Z">
            <w:rPr>
              <w:rStyle w:val="None"/>
              <w:b/>
            </w:rPr>
          </w:rPrChange>
        </w:rPr>
        <w:pPrChange w:id="329" w:author="Joisa, Chinmaya Udaya" w:date="2023-09-05T11:19:00Z">
          <w:pPr>
            <w:pStyle w:val="Body"/>
            <w:shd w:val="clear" w:color="auto" w:fill="FFFFFF"/>
            <w:spacing w:line="240" w:lineRule="auto"/>
            <w:jc w:val="both"/>
          </w:pPr>
        </w:pPrChange>
      </w:pPr>
    </w:p>
    <w:p w14:paraId="04656FB8" w14:textId="36A6D1BF" w:rsidR="00ED14A0" w:rsidRDefault="00000000">
      <w:pPr>
        <w:shd w:val="clear" w:color="auto" w:fill="FFFFFF"/>
        <w:spacing w:line="240" w:lineRule="auto"/>
        <w:jc w:val="both"/>
        <w:pPrChange w:id="330" w:author="Joisa, Chinmaya Udaya" w:date="2023-09-05T11:19:00Z">
          <w:pPr>
            <w:pStyle w:val="Body"/>
            <w:shd w:val="clear" w:color="auto" w:fill="FFFFFF"/>
            <w:spacing w:line="240" w:lineRule="auto"/>
            <w:jc w:val="both"/>
          </w:pPr>
        </w:pPrChange>
      </w:pPr>
      <w:r>
        <w:rPr>
          <w:rPrChange w:id="331" w:author="Joisa, Chinmaya Udaya" w:date="2023-09-05T11:19:00Z">
            <w:rPr>
              <w:rStyle w:val="Hyperlink1"/>
            </w:rPr>
          </w:rPrChange>
        </w:rPr>
        <w:t xml:space="preserve">In addition to the baseline gene expression data, all the cell lines in the DepMap database have three other profiling data types available: copy number variation, gene essentiality from CRISPR/KO, and baseline proteomics. To see if inclusion of these data into models would improve predictions, we integrated these with the modeling dataset of kinome inhibition states and gene </w:t>
      </w:r>
      <w:proofErr w:type="gramStart"/>
      <w:r>
        <w:rPr>
          <w:rPrChange w:id="332" w:author="Joisa, Chinmaya Udaya" w:date="2023-09-05T11:19:00Z">
            <w:rPr>
              <w:rStyle w:val="Hyperlink1"/>
            </w:rPr>
          </w:rPrChange>
        </w:rPr>
        <w:t>expression, and</w:t>
      </w:r>
      <w:proofErr w:type="gramEnd"/>
      <w:r>
        <w:rPr>
          <w:rPrChange w:id="333" w:author="Joisa, Chinmaya Udaya" w:date="2023-09-05T11:19:00Z">
            <w:rPr>
              <w:rStyle w:val="Hyperlink1"/>
            </w:rPr>
          </w:rPrChange>
        </w:rPr>
        <w:t xml:space="preserve"> used identical modeling strategies described above to select correlated features, build, and evaluate LASSO, random forest, and XGBoost models (Supp. Fig </w:t>
      </w:r>
      <w:del w:id="334" w:author="Joisa, Chinmaya Udaya" w:date="2023-09-05T11:19:00Z">
        <w:r>
          <w:rPr>
            <w:rStyle w:val="Hyperlink1"/>
          </w:rPr>
          <w:delText>1</w:delText>
        </w:r>
      </w:del>
      <w:ins w:id="335" w:author="Joisa, Chinmaya Udaya" w:date="2023-09-05T11:19:00Z">
        <w:r>
          <w:t>2</w:t>
        </w:r>
      </w:ins>
      <w:r>
        <w:rPr>
          <w:rPrChange w:id="336" w:author="Joisa, Chinmaya Udaya" w:date="2023-09-05T11:19:00Z">
            <w:rPr>
              <w:rStyle w:val="Hyperlink1"/>
            </w:rPr>
          </w:rPrChange>
        </w:rPr>
        <w:t xml:space="preserve">). We found that adding in the various multi-omic data types did not significantly outperform the models limited to kinase inhibition states </w:t>
      </w:r>
      <w:del w:id="337" w:author="Joisa, Chinmaya Udaya" w:date="2023-09-05T11:19:00Z">
        <w:r>
          <w:rPr>
            <w:rStyle w:val="Hyperlink1"/>
          </w:rPr>
          <w:delText>and</w:delText>
        </w:r>
      </w:del>
      <w:ins w:id="338" w:author="Joisa, Chinmaya Udaya" w:date="2023-09-05T11:19:00Z">
        <w:r>
          <w:t>combined with</w:t>
        </w:r>
      </w:ins>
      <w:r>
        <w:rPr>
          <w:rPrChange w:id="339" w:author="Joisa, Chinmaya Udaya" w:date="2023-09-05T11:19:00Z">
            <w:rPr>
              <w:rStyle w:val="Hyperlink1"/>
            </w:rPr>
          </w:rPrChange>
        </w:rPr>
        <w:t xml:space="preserve"> baseline gene expression (R-squared of ~0.69 for predicting IC</w:t>
      </w:r>
      <w:r>
        <w:rPr>
          <w:vertAlign w:val="subscript"/>
          <w:rPrChange w:id="340" w:author="Joisa, Chinmaya Udaya" w:date="2023-09-05T11:19:00Z">
            <w:rPr>
              <w:rStyle w:val="Hyperlink1"/>
            </w:rPr>
          </w:rPrChange>
        </w:rPr>
        <w:t>50</w:t>
      </w:r>
      <w:r>
        <w:rPr>
          <w:rPrChange w:id="341" w:author="Joisa, Chinmaya Udaya" w:date="2023-09-05T11:19:00Z">
            <w:rPr>
              <w:rStyle w:val="Hyperlink1"/>
            </w:rPr>
          </w:rPrChange>
        </w:rPr>
        <w:t xml:space="preserve">).  </w:t>
      </w:r>
    </w:p>
    <w:p w14:paraId="427BA6BB" w14:textId="77777777" w:rsidR="00ED14A0" w:rsidRDefault="00ED14A0">
      <w:pPr>
        <w:shd w:val="clear" w:color="auto" w:fill="FFFFFF"/>
        <w:spacing w:line="240" w:lineRule="auto"/>
        <w:jc w:val="both"/>
        <w:rPr>
          <w:b/>
          <w:rPrChange w:id="342" w:author="Joisa, Chinmaya Udaya" w:date="2023-09-05T11:19:00Z">
            <w:rPr>
              <w:rStyle w:val="None"/>
              <w:b/>
            </w:rPr>
          </w:rPrChange>
        </w:rPr>
        <w:pPrChange w:id="343" w:author="Joisa, Chinmaya Udaya" w:date="2023-09-05T11:19:00Z">
          <w:pPr>
            <w:pStyle w:val="Body"/>
            <w:shd w:val="clear" w:color="auto" w:fill="FFFFFF"/>
            <w:spacing w:line="240" w:lineRule="auto"/>
            <w:jc w:val="both"/>
          </w:pPr>
        </w:pPrChange>
      </w:pPr>
    </w:p>
    <w:p w14:paraId="1CB83950" w14:textId="77777777" w:rsidR="00ED14A0" w:rsidRDefault="00ED14A0">
      <w:pPr>
        <w:shd w:val="clear" w:color="auto" w:fill="FFFFFF"/>
        <w:spacing w:line="240" w:lineRule="auto"/>
        <w:jc w:val="both"/>
        <w:rPr>
          <w:b/>
          <w:rPrChange w:id="344" w:author="Joisa, Chinmaya Udaya" w:date="2023-09-05T11:19:00Z">
            <w:rPr>
              <w:rStyle w:val="None"/>
              <w:b/>
            </w:rPr>
          </w:rPrChange>
        </w:rPr>
        <w:pPrChange w:id="345" w:author="Joisa, Chinmaya Udaya" w:date="2023-09-05T11:19:00Z">
          <w:pPr>
            <w:pStyle w:val="Body"/>
            <w:shd w:val="clear" w:color="auto" w:fill="FFFFFF"/>
            <w:spacing w:line="240" w:lineRule="auto"/>
            <w:jc w:val="both"/>
          </w:pPr>
        </w:pPrChange>
      </w:pPr>
    </w:p>
    <w:p w14:paraId="627B82AF" w14:textId="77777777" w:rsidR="00ED14A0" w:rsidRDefault="00000000">
      <w:pPr>
        <w:shd w:val="clear" w:color="auto" w:fill="FFFFFF"/>
        <w:spacing w:line="240" w:lineRule="auto"/>
        <w:jc w:val="both"/>
        <w:rPr>
          <w:b/>
          <w:rPrChange w:id="346" w:author="Joisa, Chinmaya Udaya" w:date="2023-09-05T11:19:00Z">
            <w:rPr>
              <w:rStyle w:val="None"/>
              <w:b/>
            </w:rPr>
          </w:rPrChange>
        </w:rPr>
        <w:pPrChange w:id="347" w:author="Joisa, Chinmaya Udaya" w:date="2023-09-05T11:19:00Z">
          <w:pPr>
            <w:pStyle w:val="Body"/>
            <w:shd w:val="clear" w:color="auto" w:fill="FFFFFF"/>
            <w:spacing w:line="240" w:lineRule="auto"/>
            <w:jc w:val="both"/>
          </w:pPr>
        </w:pPrChange>
      </w:pPr>
      <w:r>
        <w:rPr>
          <w:b/>
          <w:rPrChange w:id="348" w:author="Joisa, Chinmaya Udaya" w:date="2023-09-05T11:19:00Z">
            <w:rPr>
              <w:rStyle w:val="None"/>
              <w:b/>
            </w:rPr>
          </w:rPrChange>
        </w:rPr>
        <w:t>Experimental Validation of Model Predictions were Successful in Characterized and Novel Cell Lines</w:t>
      </w:r>
    </w:p>
    <w:p w14:paraId="37515E7F" w14:textId="77777777" w:rsidR="00ED14A0" w:rsidRDefault="00ED14A0">
      <w:pPr>
        <w:shd w:val="clear" w:color="auto" w:fill="FFFFFF"/>
        <w:spacing w:line="240" w:lineRule="auto"/>
        <w:jc w:val="both"/>
        <w:rPr>
          <w:b/>
          <w:rPrChange w:id="349" w:author="Joisa, Chinmaya Udaya" w:date="2023-09-05T11:19:00Z">
            <w:rPr>
              <w:rStyle w:val="None"/>
              <w:b/>
            </w:rPr>
          </w:rPrChange>
        </w:rPr>
        <w:pPrChange w:id="350" w:author="Joisa, Chinmaya Udaya" w:date="2023-09-05T11:19:00Z">
          <w:pPr>
            <w:pStyle w:val="Body"/>
            <w:shd w:val="clear" w:color="auto" w:fill="FFFFFF"/>
            <w:spacing w:line="240" w:lineRule="auto"/>
            <w:jc w:val="both"/>
          </w:pPr>
        </w:pPrChange>
      </w:pPr>
    </w:p>
    <w:p w14:paraId="47A30FB1" w14:textId="069506A2" w:rsidR="00ED14A0" w:rsidRDefault="00000000">
      <w:pPr>
        <w:shd w:val="clear" w:color="auto" w:fill="FFFFFF"/>
        <w:spacing w:line="240" w:lineRule="auto"/>
        <w:jc w:val="both"/>
        <w:pPrChange w:id="351" w:author="Joisa, Chinmaya Udaya" w:date="2023-09-05T11:19:00Z">
          <w:pPr>
            <w:pStyle w:val="Body"/>
            <w:shd w:val="clear" w:color="auto" w:fill="FFFFFF"/>
            <w:spacing w:line="240" w:lineRule="auto"/>
            <w:jc w:val="both"/>
          </w:pPr>
        </w:pPrChange>
      </w:pPr>
      <w:r>
        <w:rPr>
          <w:rPrChange w:id="352" w:author="Joisa, Chinmaya Udaya" w:date="2023-09-05T11:19:00Z">
            <w:rPr>
              <w:rStyle w:val="Hyperlink1"/>
            </w:rPr>
          </w:rPrChange>
        </w:rPr>
        <w:t xml:space="preserve">After fitting the model on 70,000 cell line-drug combinations, predictions were made on 1.2 million unseen (not </w:t>
      </w:r>
      <w:ins w:id="353" w:author="Joisa, Chinmaya Udaya" w:date="2023-09-05T11:19:00Z">
        <w:r>
          <w:t xml:space="preserve">previously </w:t>
        </w:r>
      </w:ins>
      <w:r>
        <w:rPr>
          <w:rPrChange w:id="354" w:author="Joisa, Chinmaya Udaya" w:date="2023-09-05T11:19:00Z">
            <w:rPr>
              <w:rStyle w:val="Hyperlink1"/>
            </w:rPr>
          </w:rPrChange>
        </w:rPr>
        <w:t xml:space="preserve">seen by the model) drug-cell line combinations. Approximately 90% of the untested inhibitors were associated with </w:t>
      </w:r>
      <w:del w:id="355" w:author="Joisa, Chinmaya Udaya" w:date="2023-09-05T11:19:00Z">
        <w:r>
          <w:rPr>
            <w:rStyle w:val="Hyperlink1"/>
          </w:rPr>
          <w:delText xml:space="preserve"> </w:delText>
        </w:r>
      </w:del>
      <w:r>
        <w:rPr>
          <w:rPrChange w:id="356" w:author="Joisa, Chinmaya Udaya" w:date="2023-09-05T11:19:00Z">
            <w:rPr>
              <w:rStyle w:val="Hyperlink1"/>
            </w:rPr>
          </w:rPrChange>
        </w:rPr>
        <w:t>KINOMEscan datasets. As an initial validation, we tested a subset of the predictions in well-characterized breast cancer cell lines</w:t>
      </w:r>
      <w:ins w:id="357" w:author="Joisa, Chinmaya Udaya" w:date="2023-09-05T11:19:00Z">
        <w:r>
          <w:t xml:space="preserve">, two </w:t>
        </w:r>
        <w:proofErr w:type="gramStart"/>
        <w:r>
          <w:t>unseen</w:t>
        </w:r>
        <w:proofErr w:type="gramEnd"/>
        <w:r>
          <w:t xml:space="preserve"> by the models and two previously seen</w:t>
        </w:r>
      </w:ins>
      <w:r>
        <w:rPr>
          <w:rPrChange w:id="358" w:author="Joisa, Chinmaya Udaya" w:date="2023-09-05T11:19:00Z">
            <w:rPr>
              <w:rStyle w:val="Hyperlink1"/>
            </w:rPr>
          </w:rPrChange>
        </w:rPr>
        <w:t xml:space="preserve"> (HER2 positive: SK-BR-3, BT-474 and two triple negative: SUM159, HCC1806). We analyzed the performance of the model on experimental data for unseen drug-cell line combinations, arriving at an R value ~ 0.6 for all but one (SKBR3) breast cancer cell line</w:t>
      </w:r>
      <w:ins w:id="359" w:author="Joisa, Chinmaya Udaya" w:date="2023-09-05T11:19:00Z">
        <w:r>
          <w:t xml:space="preserve"> </w:t>
        </w:r>
      </w:ins>
      <w:r>
        <w:rPr>
          <w:rPrChange w:id="360" w:author="Joisa, Chinmaya Udaya" w:date="2023-09-05T11:19:00Z">
            <w:rPr>
              <w:rStyle w:val="Hyperlink1"/>
            </w:rPr>
          </w:rPrChange>
        </w:rPr>
        <w:t>(fig 4b). Notably, all the drugs tested had kinome profiling data from the Kinobeads assay.</w:t>
      </w:r>
    </w:p>
    <w:p w14:paraId="559DE62C" w14:textId="77777777" w:rsidR="00ED14A0" w:rsidRDefault="00ED14A0">
      <w:pPr>
        <w:shd w:val="clear" w:color="auto" w:fill="FFFFFF"/>
        <w:spacing w:line="240" w:lineRule="auto"/>
        <w:jc w:val="both"/>
        <w:pPrChange w:id="361" w:author="Joisa, Chinmaya Udaya" w:date="2023-09-05T11:19:00Z">
          <w:pPr>
            <w:pStyle w:val="Body"/>
            <w:shd w:val="clear" w:color="auto" w:fill="FFFFFF"/>
            <w:spacing w:line="240" w:lineRule="auto"/>
            <w:jc w:val="both"/>
          </w:pPr>
        </w:pPrChange>
      </w:pPr>
    </w:p>
    <w:p w14:paraId="2593FCE7" w14:textId="658D8851" w:rsidR="00ED14A0" w:rsidRDefault="00000000">
      <w:pPr>
        <w:shd w:val="clear" w:color="auto" w:fill="FFFFFF"/>
        <w:spacing w:line="240" w:lineRule="auto"/>
        <w:jc w:val="both"/>
        <w:rPr>
          <w:b/>
          <w:rPrChange w:id="362" w:author="Joisa, Chinmaya Udaya" w:date="2023-09-05T11:19:00Z">
            <w:rPr>
              <w:rStyle w:val="None"/>
              <w:b/>
            </w:rPr>
          </w:rPrChange>
        </w:rPr>
        <w:pPrChange w:id="363" w:author="Joisa, Chinmaya Udaya" w:date="2023-09-05T11:19:00Z">
          <w:pPr>
            <w:pStyle w:val="Body"/>
            <w:shd w:val="clear" w:color="auto" w:fill="FFFFFF"/>
            <w:spacing w:line="240" w:lineRule="auto"/>
            <w:jc w:val="both"/>
          </w:pPr>
        </w:pPrChange>
      </w:pPr>
      <w:r>
        <w:rPr>
          <w:rPrChange w:id="364" w:author="Joisa, Chinmaya Udaya" w:date="2023-09-05T11:19:00Z">
            <w:rPr>
              <w:rStyle w:val="Hyperlink1"/>
            </w:rPr>
          </w:rPrChange>
        </w:rPr>
        <w:t>We then further validated the model by predicting inhibitor effects from collected RNAseq data in tumor (two</w:t>
      </w:r>
      <w:del w:id="365" w:author="Joisa, Chinmaya Udaya" w:date="2023-09-05T11:19:00Z">
        <w:r>
          <w:rPr>
            <w:rStyle w:val="Hyperlink1"/>
          </w:rPr>
          <w:delText xml:space="preserve">) and stroma (one) derived cell lines from PDAC patients </w:delText>
        </w:r>
        <w:r>
          <w:fldChar w:fldCharType="begin"/>
        </w:r>
        <w:r>
          <w:delInstrText>HYPERLINK "https://paperpile.com/c/HIGFs4/rwfL+xq2J"</w:delInstrText>
        </w:r>
        <w:r>
          <w:fldChar w:fldCharType="separate"/>
        </w:r>
        <w:r>
          <w:rPr>
            <w:rStyle w:val="Hyperlink0"/>
            <w:lang w:val="pt-PT"/>
          </w:rPr>
          <w:delText>[14,15]</w:delText>
        </w:r>
        <w:r>
          <w:rPr>
            <w:rStyle w:val="Hyperlink0"/>
            <w:lang w:val="pt-PT"/>
          </w:rPr>
          <w:fldChar w:fldCharType="end"/>
        </w:r>
        <w:r>
          <w:rPr>
            <w:rStyle w:val="Hyperlink1"/>
          </w:rPr>
          <w:delText>.</w:delText>
        </w:r>
      </w:del>
      <w:ins w:id="366" w:author="Joisa, Chinmaya Udaya" w:date="2023-09-05T11:19:00Z">
        <w:r>
          <w:t xml:space="preserve"> samples) and stroma (one sample) derived cell lines from PDAC patients </w:t>
        </w:r>
        <w:r>
          <w:fldChar w:fldCharType="begin" w:fldLock="1"/>
        </w:r>
        <w:r w:rsidR="00C65007">
          <w:instrText>ADDIN paperpile_citation &lt;clusterId&gt;L592Y658O948S733&lt;/clusterId&gt;&lt;metadata&gt;&lt;citation&gt;&lt;id&gt;F231E4A418CD11ED9C817630FB271251&lt;/id&gt;&lt;/citation&gt;&lt;citation&gt;&lt;id&gt;03EFBCD418CE11ED80612A4F181DA346&lt;/id&gt;&lt;/citation&gt;&lt;/metadata&gt;&lt;data&gt;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&lt;/data&gt; \* MERGEFORMAT</w:instrText>
        </w:r>
        <w:r>
          <w:fldChar w:fldCharType="separate"/>
        </w:r>
        <w:r w:rsidR="00C65007">
          <w:rPr>
            <w:noProof/>
            <w:color w:val="000000"/>
          </w:rPr>
          <w:t>(Lipner et al. 2020; Berginski, Jenner, et al. 2021)</w:t>
        </w:r>
        <w:r>
          <w:rPr>
            <w:color w:val="000000"/>
          </w:rPr>
          <w:fldChar w:fldCharType="end"/>
        </w:r>
        <w:r>
          <w:t>.</w:t>
        </w:r>
      </w:ins>
      <w:r>
        <w:rPr>
          <w:rPrChange w:id="367" w:author="Joisa, Chinmaya Udaya" w:date="2023-09-05T11:19:00Z">
            <w:rPr>
              <w:rStyle w:val="Hyperlink1"/>
            </w:rPr>
          </w:rPrChange>
        </w:rPr>
        <w:t xml:space="preserve"> Importantly, these patient-derived cell lines were profiled for baseline gene expression </w:t>
      </w:r>
      <w:proofErr w:type="gramStart"/>
      <w:r>
        <w:rPr>
          <w:rPrChange w:id="368" w:author="Joisa, Chinmaya Udaya" w:date="2023-09-05T11:19:00Z">
            <w:rPr>
              <w:rStyle w:val="Hyperlink1"/>
            </w:rPr>
          </w:rPrChange>
        </w:rPr>
        <w:t>in-house, and</w:t>
      </w:r>
      <w:proofErr w:type="gramEnd"/>
      <w:r>
        <w:rPr>
          <w:rPrChange w:id="369" w:author="Joisa, Chinmaya Udaya" w:date="2023-09-05T11:19:00Z">
            <w:rPr>
              <w:rStyle w:val="Hyperlink1"/>
            </w:rPr>
          </w:rPrChange>
        </w:rPr>
        <w:t xml:space="preserve"> represent a </w:t>
      </w:r>
      <w:del w:id="370" w:author="Joisa, Chinmaya Udaya" w:date="2023-09-05T11:19:00Z">
        <w:r>
          <w:rPr>
            <w:rStyle w:val="Hyperlink1"/>
          </w:rPr>
          <w:delText>novel</w:delText>
        </w:r>
      </w:del>
      <w:ins w:id="371" w:author="Joisa, Chinmaya Udaya" w:date="2023-09-05T11:19:00Z">
        <w:r>
          <w:t>challenging</w:t>
        </w:r>
      </w:ins>
      <w:r>
        <w:rPr>
          <w:rPrChange w:id="372" w:author="Joisa, Chinmaya Udaya" w:date="2023-09-05T11:19:00Z">
            <w:rPr>
              <w:rStyle w:val="Hyperlink1"/>
            </w:rPr>
          </w:rPrChange>
        </w:rPr>
        <w:t xml:space="preserve"> and highly heterogeneous transcriptional landscape which the model has not seen before. Dose-response AUC predictions were made by the model for 58 drugs with kinome profiling data from the Kinobeads assay and 18 drugs with kinome profiling data from the KINOMEscan assay. The model predicted </w:t>
      </w:r>
      <w:del w:id="373" w:author="Joisa, Chinmaya Udaya" w:date="2023-09-05T11:19:00Z">
        <w:r>
          <w:rPr>
            <w:rStyle w:val="Hyperlink1"/>
          </w:rPr>
          <w:delText>AUC was</w:delText>
        </w:r>
      </w:del>
      <w:ins w:id="374" w:author="Joisa, Chinmaya Udaya" w:date="2023-09-05T11:19:00Z">
        <w:r>
          <w:t>AUCs were</w:t>
        </w:r>
      </w:ins>
      <w:r>
        <w:rPr>
          <w:rPrChange w:id="375" w:author="Joisa, Chinmaya Udaya" w:date="2023-09-05T11:19:00Z">
            <w:rPr>
              <w:rStyle w:val="Hyperlink1"/>
            </w:rPr>
          </w:rPrChange>
        </w:rPr>
        <w:t xml:space="preserve"> compared to experimentally generated </w:t>
      </w:r>
      <w:del w:id="376" w:author="Joisa, Chinmaya Udaya" w:date="2023-09-05T11:19:00Z">
        <w:r>
          <w:rPr>
            <w:rStyle w:val="Hyperlink1"/>
          </w:rPr>
          <w:delText>AUC</w:delText>
        </w:r>
      </w:del>
      <w:ins w:id="377" w:author="Joisa, Chinmaya Udaya" w:date="2023-09-05T11:19:00Z">
        <w:r>
          <w:t>AUCs</w:t>
        </w:r>
      </w:ins>
      <w:r>
        <w:rPr>
          <w:rPrChange w:id="378" w:author="Joisa, Chinmaya Udaya" w:date="2023-09-05T11:19:00Z">
            <w:rPr>
              <w:rStyle w:val="Hyperlink1"/>
            </w:rPr>
          </w:rPrChange>
        </w:rPr>
        <w:t>, revealing an average R ~ 0.5 for drugs with kinome profiling data from the Kinobeads assay tested in patient stroma-derived cell lines (fig 4c), and R ~ 0.4 for drugs with kinome profiling data from the KINOMEscan assay. On the other hand, in patient tumor-derived cell lines, drugs from kinobeads had model accuracy R ~0.49, and drugs from KINOMEscan had R ~ 0.3 (fig. 4c).</w:t>
      </w:r>
    </w:p>
    <w:p w14:paraId="3959F85E" w14:textId="77777777" w:rsidR="00ED14A0" w:rsidRDefault="00ED14A0">
      <w:pPr>
        <w:shd w:val="clear" w:color="auto" w:fill="FFFFFF"/>
        <w:spacing w:line="240" w:lineRule="auto"/>
        <w:jc w:val="both"/>
        <w:rPr>
          <w:highlight w:val="white"/>
          <w:rPrChange w:id="379" w:author="Joisa, Chinmaya Udaya" w:date="2023-09-05T11:19:00Z">
            <w:rPr>
              <w:rStyle w:val="None"/>
              <w:shd w:val="clear" w:color="auto" w:fill="FFFFFF"/>
            </w:rPr>
          </w:rPrChange>
        </w:rPr>
        <w:pPrChange w:id="380" w:author="Joisa, Chinmaya Udaya" w:date="2023-09-05T11:19:00Z">
          <w:pPr>
            <w:pStyle w:val="Body"/>
            <w:shd w:val="clear" w:color="auto" w:fill="FFFFFF"/>
            <w:spacing w:line="240" w:lineRule="auto"/>
            <w:jc w:val="both"/>
          </w:pPr>
        </w:pPrChange>
      </w:pPr>
    </w:p>
    <w:p w14:paraId="4B9A0ECE" w14:textId="06D7E6B7" w:rsidR="00ED14A0" w:rsidRDefault="00ED14A0">
      <w:pPr>
        <w:shd w:val="clear" w:color="auto" w:fill="FFFFFF"/>
        <w:spacing w:line="240" w:lineRule="auto"/>
        <w:jc w:val="both"/>
        <w:rPr>
          <w:highlight w:val="white"/>
          <w:rPrChange w:id="381" w:author="Joisa, Chinmaya Udaya" w:date="2023-09-05T11:19:00Z">
            <w:rPr>
              <w:rStyle w:val="None"/>
              <w:shd w:val="clear" w:color="auto" w:fill="FFFFFF"/>
            </w:rPr>
          </w:rPrChange>
        </w:rPr>
        <w:pPrChange w:id="382" w:author="Joisa, Chinmaya Udaya" w:date="2023-09-05T11:19:00Z">
          <w:pPr>
            <w:pStyle w:val="Body"/>
            <w:shd w:val="clear" w:color="auto" w:fill="FFFFFF"/>
            <w:spacing w:line="240" w:lineRule="auto"/>
            <w:jc w:val="both"/>
          </w:pPr>
        </w:pPrChange>
      </w:pPr>
    </w:p>
    <w:p w14:paraId="7036DAD0" w14:textId="37E5A861" w:rsidR="00ED14A0" w:rsidRDefault="00000000">
      <w:pPr>
        <w:shd w:val="clear" w:color="auto" w:fill="FFFFFF"/>
        <w:spacing w:line="240" w:lineRule="auto"/>
        <w:jc w:val="both"/>
        <w:rPr>
          <w:highlight w:val="white"/>
          <w:rPrChange w:id="383" w:author="Joisa, Chinmaya Udaya" w:date="2023-09-05T11:19:00Z">
            <w:rPr>
              <w:rStyle w:val="None"/>
              <w:shd w:val="clear" w:color="auto" w:fill="FFFFFF"/>
            </w:rPr>
          </w:rPrChange>
        </w:rPr>
        <w:pPrChange w:id="384" w:author="Joisa, Chinmaya Udaya" w:date="2023-09-05T11:19:00Z">
          <w:pPr>
            <w:pStyle w:val="Body"/>
            <w:shd w:val="clear" w:color="auto" w:fill="FFFFFF"/>
            <w:spacing w:line="240" w:lineRule="auto"/>
            <w:jc w:val="both"/>
          </w:pPr>
        </w:pPrChange>
      </w:pPr>
      <w:r>
        <w:rPr>
          <w:b/>
          <w:rPrChange w:id="385" w:author="Joisa, Chinmaya Udaya" w:date="2023-09-05T11:19:00Z">
            <w:rPr>
              <w:rStyle w:val="None"/>
              <w:b/>
            </w:rPr>
          </w:rPrChange>
        </w:rPr>
        <w:t xml:space="preserve">Fig 4.  Experimental </w:t>
      </w:r>
      <w:del w:id="386" w:author="Joisa, Chinmaya Udaya" w:date="2023-09-05T11:19:00Z">
        <w:r w:rsidR="00FD0049">
          <w:rPr>
            <w:rStyle w:val="None"/>
            <w:b/>
            <w:bCs/>
          </w:rPr>
          <w:delText>v</w:delText>
        </w:r>
        <w:r>
          <w:rPr>
            <w:rStyle w:val="None"/>
            <w:b/>
            <w:bCs/>
          </w:rPr>
          <w:delText>alidation</w:delText>
        </w:r>
      </w:del>
      <w:ins w:id="387" w:author="Joisa, Chinmaya Udaya" w:date="2023-09-05T11:19:00Z">
        <w:r>
          <w:rPr>
            <w:b/>
          </w:rPr>
          <w:t>Validation</w:t>
        </w:r>
      </w:ins>
      <w:r>
        <w:rPr>
          <w:b/>
          <w:rPrChange w:id="388" w:author="Joisa, Chinmaya Udaya" w:date="2023-09-05T11:19:00Z">
            <w:rPr>
              <w:rStyle w:val="None"/>
              <w:b/>
            </w:rPr>
          </w:rPrChange>
        </w:rPr>
        <w:t xml:space="preserve"> of </w:t>
      </w:r>
      <w:del w:id="389" w:author="Joisa, Chinmaya Udaya" w:date="2023-09-05T11:19:00Z">
        <w:r w:rsidR="00FD0049">
          <w:rPr>
            <w:rStyle w:val="None"/>
            <w:b/>
            <w:bCs/>
          </w:rPr>
          <w:delText>m</w:delText>
        </w:r>
        <w:r>
          <w:rPr>
            <w:rStyle w:val="None"/>
            <w:b/>
            <w:bCs/>
          </w:rPr>
          <w:delText>odel</w:delText>
        </w:r>
      </w:del>
      <w:ins w:id="390" w:author="Joisa, Chinmaya Udaya" w:date="2023-09-05T11:19:00Z">
        <w:r>
          <w:rPr>
            <w:b/>
          </w:rPr>
          <w:t>Model</w:t>
        </w:r>
      </w:ins>
      <w:r>
        <w:rPr>
          <w:b/>
          <w:rPrChange w:id="391" w:author="Joisa, Chinmaya Udaya" w:date="2023-09-05T11:19:00Z">
            <w:rPr>
              <w:rStyle w:val="None"/>
              <w:b/>
            </w:rPr>
          </w:rPrChange>
        </w:rPr>
        <w:t xml:space="preserve"> in </w:t>
      </w:r>
      <w:del w:id="392" w:author="Joisa, Chinmaya Udaya" w:date="2023-09-05T11:19:00Z">
        <w:r w:rsidR="00FD0049">
          <w:rPr>
            <w:rStyle w:val="None"/>
            <w:b/>
            <w:bCs/>
          </w:rPr>
          <w:delText>b</w:delText>
        </w:r>
        <w:r>
          <w:rPr>
            <w:rStyle w:val="None"/>
            <w:b/>
            <w:bCs/>
          </w:rPr>
          <w:delText xml:space="preserve">reast </w:delText>
        </w:r>
        <w:r w:rsidR="00FD0049">
          <w:rPr>
            <w:rStyle w:val="None"/>
            <w:b/>
            <w:bCs/>
          </w:rPr>
          <w:delText>c</w:delText>
        </w:r>
        <w:r>
          <w:rPr>
            <w:rStyle w:val="None"/>
            <w:b/>
            <w:bCs/>
          </w:rPr>
          <w:delText xml:space="preserve">ancer </w:delText>
        </w:r>
        <w:r w:rsidR="00FD0049">
          <w:rPr>
            <w:rStyle w:val="None"/>
            <w:b/>
            <w:bCs/>
          </w:rPr>
          <w:delText>c</w:delText>
        </w:r>
        <w:r>
          <w:rPr>
            <w:rStyle w:val="None"/>
            <w:b/>
            <w:bCs/>
          </w:rPr>
          <w:delText>ell</w:delText>
        </w:r>
      </w:del>
      <w:ins w:id="393" w:author="Joisa, Chinmaya Udaya" w:date="2023-09-05T11:19:00Z">
        <w:r>
          <w:rPr>
            <w:b/>
          </w:rPr>
          <w:t>Breast Cancer Cell</w:t>
        </w:r>
      </w:ins>
      <w:r>
        <w:rPr>
          <w:b/>
          <w:rPrChange w:id="394" w:author="Joisa, Chinmaya Udaya" w:date="2023-09-05T11:19:00Z">
            <w:rPr>
              <w:rStyle w:val="None"/>
              <w:b/>
            </w:rPr>
          </w:rPrChange>
        </w:rPr>
        <w:t xml:space="preserve"> and </w:t>
      </w:r>
      <w:del w:id="395" w:author="Joisa, Chinmaya Udaya" w:date="2023-09-05T11:19:00Z">
        <w:r w:rsidR="00FD0049">
          <w:rPr>
            <w:rStyle w:val="None"/>
            <w:b/>
            <w:bCs/>
          </w:rPr>
          <w:delText>p</w:delText>
        </w:r>
        <w:r>
          <w:rPr>
            <w:rStyle w:val="None"/>
            <w:b/>
            <w:bCs/>
          </w:rPr>
          <w:delText>atient-</w:delText>
        </w:r>
        <w:r w:rsidR="00FD0049">
          <w:rPr>
            <w:rStyle w:val="None"/>
            <w:b/>
            <w:bCs/>
          </w:rPr>
          <w:delText>d</w:delText>
        </w:r>
        <w:r>
          <w:rPr>
            <w:rStyle w:val="None"/>
            <w:b/>
            <w:bCs/>
          </w:rPr>
          <w:delText>erived</w:delText>
        </w:r>
      </w:del>
      <w:ins w:id="396" w:author="Joisa, Chinmaya Udaya" w:date="2023-09-05T11:19:00Z">
        <w:r>
          <w:rPr>
            <w:b/>
          </w:rPr>
          <w:t>Patient-Derived</w:t>
        </w:r>
      </w:ins>
      <w:r>
        <w:rPr>
          <w:b/>
          <w:rPrChange w:id="397" w:author="Joisa, Chinmaya Udaya" w:date="2023-09-05T11:19:00Z">
            <w:rPr>
              <w:rStyle w:val="None"/>
              <w:b/>
            </w:rPr>
          </w:rPrChange>
        </w:rPr>
        <w:t xml:space="preserve"> PDAC </w:t>
      </w:r>
      <w:del w:id="398" w:author="Joisa, Chinmaya Udaya" w:date="2023-09-05T11:19:00Z">
        <w:r w:rsidR="00FD0049">
          <w:rPr>
            <w:rStyle w:val="None"/>
            <w:b/>
            <w:bCs/>
          </w:rPr>
          <w:delText>c</w:delText>
        </w:r>
        <w:r>
          <w:rPr>
            <w:rStyle w:val="None"/>
            <w:b/>
            <w:bCs/>
          </w:rPr>
          <w:delText xml:space="preserve">ell </w:delText>
        </w:r>
        <w:r w:rsidR="00FD0049">
          <w:rPr>
            <w:rStyle w:val="None"/>
            <w:b/>
            <w:bCs/>
          </w:rPr>
          <w:delText>l</w:delText>
        </w:r>
        <w:r>
          <w:rPr>
            <w:rStyle w:val="None"/>
            <w:b/>
            <w:bCs/>
          </w:rPr>
          <w:delText>ines</w:delText>
        </w:r>
      </w:del>
      <w:ins w:id="399" w:author="Joisa, Chinmaya Udaya" w:date="2023-09-05T11:19:00Z">
        <w:r>
          <w:rPr>
            <w:b/>
          </w:rPr>
          <w:t>Cell Lines</w:t>
        </w:r>
      </w:ins>
      <w:r>
        <w:rPr>
          <w:b/>
          <w:rPrChange w:id="400" w:author="Joisa, Chinmaya Udaya" w:date="2023-09-05T11:19:00Z">
            <w:rPr>
              <w:rStyle w:val="None"/>
              <w:b/>
            </w:rPr>
          </w:rPrChange>
        </w:rPr>
        <w:t xml:space="preserve"> </w:t>
      </w:r>
      <w:r>
        <w:rPr>
          <w:highlight w:val="white"/>
          <w:rPrChange w:id="401" w:author="Joisa, Chinmaya Udaya" w:date="2023-09-05T11:19:00Z">
            <w:rPr>
              <w:rStyle w:val="None"/>
              <w:shd w:val="clear" w:color="auto" w:fill="FFFFFF"/>
            </w:rPr>
          </w:rPrChange>
        </w:rPr>
        <w:t>(a)  Visualization of the space of compound (Y-axis) and cell line (X-axis) combinations that have been tested (white) and not tested (black) with colors denoting the origin of the drug kinome profiling data as Kinobeads (Pink) and KINOMEscan (blue). (b)</w:t>
      </w:r>
      <w:r>
        <w:rPr>
          <w:rPrChange w:id="402" w:author="Joisa, Chinmaya Udaya" w:date="2023-09-05T11:19:00Z">
            <w:rPr>
              <w:rStyle w:val="Hyperlink1"/>
            </w:rPr>
          </w:rPrChange>
        </w:rPr>
        <w:t xml:space="preserve"> Scatter plot showing relationship between AUC’s predicted by model and </w:t>
      </w:r>
      <w:r>
        <w:rPr>
          <w:highlight w:val="white"/>
          <w:rPrChange w:id="403" w:author="Joisa, Chinmaya Udaya" w:date="2023-09-05T11:19:00Z">
            <w:rPr>
              <w:rStyle w:val="None"/>
              <w:shd w:val="clear" w:color="auto" w:fill="FFFFFF"/>
            </w:rPr>
          </w:rPrChange>
        </w:rPr>
        <w:t xml:space="preserve">experimentally generated </w:t>
      </w:r>
      <w:proofErr w:type="gramStart"/>
      <w:r>
        <w:rPr>
          <w:highlight w:val="white"/>
          <w:rPrChange w:id="404" w:author="Joisa, Chinmaya Udaya" w:date="2023-09-05T11:19:00Z">
            <w:rPr>
              <w:rStyle w:val="None"/>
              <w:shd w:val="clear" w:color="auto" w:fill="FFFFFF"/>
            </w:rPr>
          </w:rPrChange>
        </w:rPr>
        <w:t>AUC’s</w:t>
      </w:r>
      <w:proofErr w:type="gramEnd"/>
      <w:r>
        <w:rPr>
          <w:highlight w:val="white"/>
          <w:rPrChange w:id="405" w:author="Joisa, Chinmaya Udaya" w:date="2023-09-05T11:19:00Z">
            <w:rPr>
              <w:rStyle w:val="None"/>
              <w:shd w:val="clear" w:color="auto" w:fill="FFFFFF"/>
            </w:rPr>
          </w:rPrChange>
        </w:rPr>
        <w:t xml:space="preserve"> for drugs not yet tested by PRISM in Breast Cancer Cell Lines </w:t>
      </w:r>
      <w:r>
        <w:rPr>
          <w:rPrChange w:id="406" w:author="Joisa, Chinmaya Udaya" w:date="2023-09-05T11:19:00Z">
            <w:rPr>
              <w:rStyle w:val="Hyperlink1"/>
            </w:rPr>
          </w:rPrChange>
        </w:rPr>
        <w:t xml:space="preserve">(c) Scatter plot showing relationship between AUC’s predicted by model and </w:t>
      </w:r>
      <w:r>
        <w:rPr>
          <w:highlight w:val="white"/>
          <w:rPrChange w:id="407" w:author="Joisa, Chinmaya Udaya" w:date="2023-09-05T11:19:00Z">
            <w:rPr>
              <w:rStyle w:val="None"/>
              <w:shd w:val="clear" w:color="auto" w:fill="FFFFFF"/>
            </w:rPr>
          </w:rPrChange>
        </w:rPr>
        <w:t>experimentally generated AUC’s for drugs from Kinobeads and KINOMEscan tested in primary-tumor and stroma PDAC cell lines.</w:t>
      </w:r>
    </w:p>
    <w:p w14:paraId="03753F93" w14:textId="77777777" w:rsidR="00ED14A0" w:rsidRDefault="00ED14A0">
      <w:pPr>
        <w:shd w:val="clear" w:color="auto" w:fill="FFFFFF"/>
        <w:spacing w:line="240" w:lineRule="auto"/>
        <w:jc w:val="both"/>
        <w:rPr>
          <w:highlight w:val="white"/>
          <w:rPrChange w:id="408" w:author="Joisa, Chinmaya Udaya" w:date="2023-09-05T11:19:00Z">
            <w:rPr>
              <w:rStyle w:val="None"/>
              <w:shd w:val="clear" w:color="auto" w:fill="FFFFFF"/>
            </w:rPr>
          </w:rPrChange>
        </w:rPr>
        <w:pPrChange w:id="409" w:author="Joisa, Chinmaya Udaya" w:date="2023-09-05T11:19:00Z">
          <w:pPr>
            <w:pStyle w:val="Body"/>
            <w:shd w:val="clear" w:color="auto" w:fill="FFFFFF"/>
            <w:spacing w:line="240" w:lineRule="auto"/>
            <w:jc w:val="both"/>
          </w:pPr>
        </w:pPrChange>
      </w:pPr>
    </w:p>
    <w:p w14:paraId="44148DFE" w14:textId="77777777" w:rsidR="00ED14A0" w:rsidRDefault="00000000">
      <w:pPr>
        <w:shd w:val="clear" w:color="auto" w:fill="FFFFFF"/>
        <w:spacing w:line="240" w:lineRule="auto"/>
        <w:jc w:val="both"/>
        <w:rPr>
          <w:b/>
          <w:sz w:val="28"/>
          <w:highlight w:val="white"/>
          <w:rPrChange w:id="410" w:author="Joisa, Chinmaya Udaya" w:date="2023-09-05T11:19:00Z">
            <w:rPr>
              <w:rStyle w:val="None"/>
              <w:b/>
              <w:sz w:val="28"/>
              <w:shd w:val="clear" w:color="auto" w:fill="FFFFFF"/>
            </w:rPr>
          </w:rPrChange>
        </w:rPr>
        <w:pPrChange w:id="411" w:author="Joisa, Chinmaya Udaya" w:date="2023-09-05T11:19:00Z">
          <w:pPr>
            <w:pStyle w:val="Body"/>
            <w:shd w:val="clear" w:color="auto" w:fill="FFFFFF"/>
            <w:spacing w:line="240" w:lineRule="auto"/>
            <w:jc w:val="both"/>
          </w:pPr>
        </w:pPrChange>
      </w:pPr>
      <w:r>
        <w:rPr>
          <w:b/>
          <w:sz w:val="28"/>
          <w:highlight w:val="white"/>
          <w:rPrChange w:id="412" w:author="Joisa, Chinmaya Udaya" w:date="2023-09-05T11:19:00Z">
            <w:rPr>
              <w:rStyle w:val="None"/>
              <w:b/>
              <w:sz w:val="28"/>
              <w:shd w:val="clear" w:color="auto" w:fill="FFFFFF"/>
            </w:rPr>
          </w:rPrChange>
        </w:rPr>
        <w:t>Discussion</w:t>
      </w:r>
    </w:p>
    <w:p w14:paraId="63982DD3" w14:textId="77777777" w:rsidR="00ED14A0" w:rsidRDefault="00ED14A0">
      <w:pPr>
        <w:shd w:val="clear" w:color="auto" w:fill="FFFFFF"/>
        <w:spacing w:line="240" w:lineRule="auto"/>
        <w:jc w:val="both"/>
        <w:rPr>
          <w:b/>
          <w:sz w:val="28"/>
          <w:highlight w:val="white"/>
          <w:rPrChange w:id="413" w:author="Joisa, Chinmaya Udaya" w:date="2023-09-05T11:19:00Z">
            <w:rPr>
              <w:rStyle w:val="None"/>
              <w:b/>
              <w:sz w:val="28"/>
              <w:shd w:val="clear" w:color="auto" w:fill="FFFFFF"/>
            </w:rPr>
          </w:rPrChange>
        </w:rPr>
        <w:pPrChange w:id="414" w:author="Joisa, Chinmaya Udaya" w:date="2023-09-05T11:19:00Z">
          <w:pPr>
            <w:pStyle w:val="Body"/>
            <w:shd w:val="clear" w:color="auto" w:fill="FFFFFF"/>
            <w:spacing w:line="240" w:lineRule="auto"/>
            <w:jc w:val="both"/>
          </w:pPr>
        </w:pPrChange>
      </w:pPr>
    </w:p>
    <w:p w14:paraId="6022EEB6" w14:textId="693B5AD0" w:rsidR="00ED14A0" w:rsidRDefault="00000000">
      <w:pPr>
        <w:shd w:val="clear" w:color="auto" w:fill="FFFFFF"/>
        <w:spacing w:line="240" w:lineRule="auto"/>
        <w:jc w:val="both"/>
        <w:pPrChange w:id="415" w:author="Joisa, Chinmaya Udaya" w:date="2023-09-05T11:19:00Z">
          <w:pPr>
            <w:pStyle w:val="Body"/>
            <w:shd w:val="clear" w:color="auto" w:fill="FFFFFF"/>
            <w:spacing w:line="240" w:lineRule="auto"/>
            <w:jc w:val="both"/>
          </w:pPr>
        </w:pPrChange>
      </w:pPr>
      <w:r>
        <w:rPr>
          <w:rPrChange w:id="416" w:author="Joisa, Chinmaya Udaya" w:date="2023-09-05T11:19:00Z">
            <w:rPr>
              <w:rStyle w:val="Hyperlink1"/>
            </w:rPr>
          </w:rPrChange>
        </w:rPr>
        <w:t>Kinase inhibitors are one of the fastest growing classes of targeted cancer therapies, but only a small fraction of the druggable kinome has been explored to date</w:t>
      </w:r>
      <w:del w:id="417" w:author="Joisa, Chinmaya Udaya" w:date="2023-09-05T11:19:00Z">
        <w:r>
          <w:fldChar w:fldCharType="begin"/>
        </w:r>
        <w:r>
          <w:delInstrText>HYPERLINK "https://paperpile.com/c/HIGFs4/UFA1"</w:delInstrText>
        </w:r>
        <w:r>
          <w:fldChar w:fldCharType="separate"/>
        </w:r>
        <w:r>
          <w:rPr>
            <w:rStyle w:val="Hyperlink0"/>
            <w:lang w:val="pt-PT"/>
          </w:rPr>
          <w:delText>[16]</w:delText>
        </w:r>
        <w:r>
          <w:rPr>
            <w:rStyle w:val="Hyperlink0"/>
            <w:lang w:val="pt-PT"/>
          </w:rPr>
          <w:fldChar w:fldCharType="end"/>
        </w:r>
        <w:r>
          <w:rPr>
            <w:rStyle w:val="Hyperlink1"/>
          </w:rPr>
          <w:delText>.</w:delText>
        </w:r>
      </w:del>
      <w:ins w:id="418" w:author="Joisa, Chinmaya Udaya" w:date="2023-09-05T11:19:00Z">
        <w:r>
          <w:fldChar w:fldCharType="begin" w:fldLock="1"/>
        </w:r>
        <w:r w:rsidR="00C65007">
          <w:instrText>ADDIN paperpile_citation &lt;clusterId&gt;K838Y885U375R989&lt;/clusterId&gt;&lt;metadata&gt;&lt;citation&gt;&lt;id&gt;977EF0BC0D1D11ED921B7630FB271251&lt;/id&gt;&lt;/citation&gt;&lt;/metadata&gt;&lt;data&gt;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&lt;/data&gt; \* MERGEFORMAT</w:instrText>
        </w:r>
        <w:r>
          <w:fldChar w:fldCharType="separate"/>
        </w:r>
        <w:r w:rsidR="00C65007">
          <w:rPr>
            <w:noProof/>
            <w:color w:val="000000"/>
          </w:rPr>
          <w:t>(Laufer and Bajorath 2022)</w:t>
        </w:r>
        <w:r>
          <w:rPr>
            <w:color w:val="000000"/>
          </w:rPr>
          <w:fldChar w:fldCharType="end"/>
        </w:r>
        <w:r>
          <w:t>.</w:t>
        </w:r>
      </w:ins>
      <w:r>
        <w:rPr>
          <w:rPrChange w:id="419" w:author="Joisa, Chinmaya Udaya" w:date="2023-09-05T11:19:00Z">
            <w:rPr>
              <w:rStyle w:val="Hyperlink1"/>
            </w:rPr>
          </w:rPrChange>
        </w:rPr>
        <w:t xml:space="preserve"> We have previously used data describing kinobeads-derived kinome inhibition states to predict cell viability in cancer cell lines in response to clinical kinase inhibitors and shown high prediction accuracy. However, public databases of kinome inhibition states derived through the more accessible KINOMEscan assay cover </w:t>
      </w:r>
      <w:proofErr w:type="gramStart"/>
      <w:r>
        <w:rPr>
          <w:rPrChange w:id="420" w:author="Joisa, Chinmaya Udaya" w:date="2023-09-05T11:19:00Z">
            <w:rPr>
              <w:rStyle w:val="Hyperlink1"/>
            </w:rPr>
          </w:rPrChange>
        </w:rPr>
        <w:t>a large number of</w:t>
      </w:r>
      <w:proofErr w:type="gramEnd"/>
      <w:r>
        <w:rPr>
          <w:rPrChange w:id="421" w:author="Joisa, Chinmaya Udaya" w:date="2023-09-05T11:19:00Z">
            <w:rPr>
              <w:rStyle w:val="Hyperlink1"/>
            </w:rPr>
          </w:rPrChange>
        </w:rPr>
        <w:t xml:space="preserve"> uncharacterized compounds and vastly widen the kinome space that can be targeted.  In this work, we created a large integrated set of inhibitor-altered kinome states </w:t>
      </w:r>
      <w:del w:id="422" w:author="Joisa, Chinmaya Udaya" w:date="2023-09-05T11:19:00Z">
        <w:r>
          <w:rPr>
            <w:rStyle w:val="Hyperlink1"/>
          </w:rPr>
          <w:delText>across</w:delText>
        </w:r>
      </w:del>
      <w:ins w:id="423" w:author="Joisa, Chinmaya Udaya" w:date="2023-09-05T11:19:00Z">
        <w:r>
          <w:t>characterized by</w:t>
        </w:r>
      </w:ins>
      <w:r>
        <w:rPr>
          <w:rPrChange w:id="424" w:author="Joisa, Chinmaya Udaya" w:date="2023-09-05T11:19:00Z">
            <w:rPr>
              <w:rStyle w:val="Hyperlink1"/>
            </w:rPr>
          </w:rPrChange>
        </w:rPr>
        <w:t xml:space="preserve"> the kinobeads and KINOMEscan assays, representing a broad space of kinome targets and including a host of tool compounds targeting understudied kinases. We linked these kinome inhibition states to cancer cell line responses to kinase inhibitors (dose response AUC and IC</w:t>
      </w:r>
      <w:r>
        <w:rPr>
          <w:vertAlign w:val="subscript"/>
          <w:rPrChange w:id="425" w:author="Joisa, Chinmaya Udaya" w:date="2023-09-05T11:19:00Z">
            <w:rPr>
              <w:rStyle w:val="Hyperlink1"/>
            </w:rPr>
          </w:rPrChange>
        </w:rPr>
        <w:t>50</w:t>
      </w:r>
      <w:del w:id="426" w:author="Joisa, Chinmaya Udaya" w:date="2023-09-05T11:19:00Z">
        <w:r>
          <w:rPr>
            <w:rStyle w:val="Hyperlink1"/>
          </w:rPr>
          <w:delText>). We</w:delText>
        </w:r>
      </w:del>
      <w:ins w:id="427" w:author="Joisa, Chinmaya Udaya" w:date="2023-09-05T11:19:00Z">
        <w:r>
          <w:t>) and</w:t>
        </w:r>
      </w:ins>
      <w:r>
        <w:rPr>
          <w:rPrChange w:id="428" w:author="Joisa, Chinmaya Udaya" w:date="2023-09-05T11:19:00Z">
            <w:rPr>
              <w:rStyle w:val="Hyperlink1"/>
            </w:rPr>
          </w:rPrChange>
        </w:rPr>
        <w:t xml:space="preserve"> then built machine learning models that integrate these kinome states with cell line baseline gene expression values to predict cell line </w:t>
      </w:r>
      <w:del w:id="429" w:author="Joisa, Chinmaya Udaya" w:date="2023-09-05T11:19:00Z">
        <w:r>
          <w:rPr>
            <w:rStyle w:val="Hyperlink1"/>
          </w:rPr>
          <w:delText>response</w:delText>
        </w:r>
      </w:del>
      <w:ins w:id="430" w:author="Joisa, Chinmaya Udaya" w:date="2023-09-05T11:19:00Z">
        <w:r>
          <w:t>responses</w:t>
        </w:r>
      </w:ins>
      <w:r>
        <w:rPr>
          <w:rPrChange w:id="431" w:author="Joisa, Chinmaya Udaya" w:date="2023-09-05T11:19:00Z">
            <w:rPr>
              <w:rStyle w:val="Hyperlink1"/>
            </w:rPr>
          </w:rPrChange>
        </w:rPr>
        <w:t xml:space="preserve"> to kinase inhibitors. Finally, we predicted cell line sensitivity to previously untested kinase inhibitors in </w:t>
      </w:r>
      <w:del w:id="432" w:author="Joisa, Chinmaya Udaya" w:date="2023-09-05T11:19:00Z">
        <w:r>
          <w:rPr>
            <w:rStyle w:val="Hyperlink1"/>
          </w:rPr>
          <w:delText xml:space="preserve">characterized </w:delText>
        </w:r>
      </w:del>
      <w:r>
        <w:rPr>
          <w:rPrChange w:id="433" w:author="Joisa, Chinmaya Udaya" w:date="2023-09-05T11:19:00Z">
            <w:rPr>
              <w:rStyle w:val="Hyperlink1"/>
            </w:rPr>
          </w:rPrChange>
        </w:rPr>
        <w:t xml:space="preserve">breast cancer and </w:t>
      </w:r>
      <w:proofErr w:type="gramStart"/>
      <w:r>
        <w:rPr>
          <w:rPrChange w:id="434" w:author="Joisa, Chinmaya Udaya" w:date="2023-09-05T11:19:00Z">
            <w:rPr>
              <w:rStyle w:val="Hyperlink1"/>
            </w:rPr>
          </w:rPrChange>
        </w:rPr>
        <w:t>patient-derived</w:t>
      </w:r>
      <w:proofErr w:type="gramEnd"/>
      <w:r>
        <w:rPr>
          <w:rPrChange w:id="435" w:author="Joisa, Chinmaya Udaya" w:date="2023-09-05T11:19:00Z">
            <w:rPr>
              <w:rStyle w:val="Hyperlink1"/>
            </w:rPr>
          </w:rPrChange>
        </w:rPr>
        <w:t xml:space="preserve"> PDAC cell lines and validated them experimentally. </w:t>
      </w:r>
    </w:p>
    <w:p w14:paraId="372CAE02" w14:textId="77777777" w:rsidR="00ED14A0" w:rsidRDefault="00ED14A0">
      <w:pPr>
        <w:shd w:val="clear" w:color="auto" w:fill="FFFFFF"/>
        <w:spacing w:line="240" w:lineRule="auto"/>
        <w:jc w:val="both"/>
        <w:pPrChange w:id="436" w:author="Joisa, Chinmaya Udaya" w:date="2023-09-05T11:19:00Z">
          <w:pPr>
            <w:pStyle w:val="Body"/>
            <w:shd w:val="clear" w:color="auto" w:fill="FFFFFF"/>
            <w:spacing w:line="240" w:lineRule="auto"/>
            <w:jc w:val="both"/>
          </w:pPr>
        </w:pPrChange>
      </w:pPr>
    </w:p>
    <w:p w14:paraId="481C6029" w14:textId="34FBD92B" w:rsidR="00ED14A0" w:rsidRDefault="00000000">
      <w:pPr>
        <w:shd w:val="clear" w:color="auto" w:fill="FFFFFF"/>
        <w:spacing w:line="240" w:lineRule="auto"/>
        <w:jc w:val="both"/>
        <w:pPrChange w:id="437" w:author="Joisa, Chinmaya Udaya" w:date="2023-09-05T11:19:00Z">
          <w:pPr>
            <w:pStyle w:val="Body"/>
            <w:shd w:val="clear" w:color="auto" w:fill="FFFFFF"/>
            <w:spacing w:line="240" w:lineRule="auto"/>
            <w:jc w:val="both"/>
          </w:pPr>
        </w:pPrChange>
      </w:pPr>
      <w:r>
        <w:rPr>
          <w:rPrChange w:id="438" w:author="Joisa, Chinmaya Udaya" w:date="2023-09-05T11:19:00Z">
            <w:rPr>
              <w:rStyle w:val="Hyperlink1"/>
            </w:rPr>
          </w:rPrChange>
        </w:rPr>
        <w:t xml:space="preserve">Prediction of therapy response for cancer cell lines has been demonstrated through various methods, mostly utilizing chemical structure information, baseline gene expression and gene mutation status. Drug-target interaction data is relatively under-utilized for phenotype prediction, but offers opportunities for biological hypothesis building, especially for compounds with uncharacterized mechanisms of action. Kinome profiling data provides an exciting opportunity to use a wide array of functionally relevant drug-target </w:t>
      </w:r>
      <w:proofErr w:type="gramStart"/>
      <w:r>
        <w:rPr>
          <w:rPrChange w:id="439" w:author="Joisa, Chinmaya Udaya" w:date="2023-09-05T11:19:00Z">
            <w:rPr>
              <w:rStyle w:val="Hyperlink1"/>
            </w:rPr>
          </w:rPrChange>
        </w:rPr>
        <w:t>interactions, and</w:t>
      </w:r>
      <w:proofErr w:type="gramEnd"/>
      <w:r>
        <w:rPr>
          <w:rPrChange w:id="440" w:author="Joisa, Chinmaya Udaya" w:date="2023-09-05T11:19:00Z">
            <w:rPr>
              <w:rStyle w:val="Hyperlink1"/>
            </w:rPr>
          </w:rPrChange>
        </w:rPr>
        <w:t xml:space="preserve"> is almost unique (except for GPCR inhibitors and HDAC inhibitors) in terms of ability to assay potential off target interactions. While we have previously shown that kinome profiling data generated from the kinobeads assay is informative for cell viability prediction, KINOMEscan data is </w:t>
      </w:r>
      <w:del w:id="441" w:author="Joisa, Chinmaya Udaya" w:date="2023-09-05T11:19:00Z">
        <w:r>
          <w:rPr>
            <w:rStyle w:val="Hyperlink1"/>
          </w:rPr>
          <w:delText xml:space="preserve">much </w:delText>
        </w:r>
      </w:del>
      <w:r>
        <w:rPr>
          <w:rPrChange w:id="442" w:author="Joisa, Chinmaya Udaya" w:date="2023-09-05T11:19:00Z">
            <w:rPr>
              <w:rStyle w:val="Hyperlink1"/>
            </w:rPr>
          </w:rPrChange>
        </w:rPr>
        <w:t xml:space="preserve">more </w:t>
      </w:r>
      <w:del w:id="443" w:author="Joisa, Chinmaya Udaya" w:date="2023-09-05T11:19:00Z">
        <w:r>
          <w:rPr>
            <w:rStyle w:val="Hyperlink1"/>
          </w:rPr>
          <w:delText>easily</w:delText>
        </w:r>
      </w:del>
      <w:ins w:id="444" w:author="Joisa, Chinmaya Udaya" w:date="2023-09-05T11:19:00Z">
        <w:r>
          <w:t>readily</w:t>
        </w:r>
      </w:ins>
      <w:r>
        <w:rPr>
          <w:rPrChange w:id="445" w:author="Joisa, Chinmaya Udaya" w:date="2023-09-05T11:19:00Z">
            <w:rPr>
              <w:rStyle w:val="Hyperlink1"/>
            </w:rPr>
          </w:rPrChange>
        </w:rPr>
        <w:t xml:space="preserve"> accessible, </w:t>
      </w:r>
      <w:ins w:id="446" w:author="Joisa, Chinmaya Udaya" w:date="2023-09-05T11:19:00Z">
        <w:r>
          <w:t xml:space="preserve">publicly </w:t>
        </w:r>
      </w:ins>
      <w:r>
        <w:rPr>
          <w:rPrChange w:id="447" w:author="Joisa, Chinmaya Udaya" w:date="2023-09-05T11:19:00Z">
            <w:rPr>
              <w:rStyle w:val="Hyperlink1"/>
            </w:rPr>
          </w:rPrChange>
        </w:rPr>
        <w:t xml:space="preserve">available </w:t>
      </w:r>
      <w:del w:id="448" w:author="Joisa, Chinmaya Udaya" w:date="2023-09-05T11:19:00Z">
        <w:r>
          <w:rPr>
            <w:rStyle w:val="Hyperlink1"/>
          </w:rPr>
          <w:delText xml:space="preserve">publicly </w:delText>
        </w:r>
      </w:del>
      <w:r>
        <w:rPr>
          <w:rPrChange w:id="449" w:author="Joisa, Chinmaya Udaya" w:date="2023-09-05T11:19:00Z">
            <w:rPr>
              <w:rStyle w:val="Hyperlink1"/>
            </w:rPr>
          </w:rPrChange>
        </w:rPr>
        <w:t xml:space="preserve">for </w:t>
      </w:r>
      <w:ins w:id="450" w:author="Joisa, Chinmaya Udaya" w:date="2023-09-05T11:19:00Z">
        <w:r>
          <w:t xml:space="preserve">many </w:t>
        </w:r>
      </w:ins>
      <w:r>
        <w:rPr>
          <w:rPrChange w:id="451" w:author="Joisa, Chinmaya Udaya" w:date="2023-09-05T11:19:00Z">
            <w:rPr>
              <w:rStyle w:val="Hyperlink1"/>
            </w:rPr>
          </w:rPrChange>
        </w:rPr>
        <w:t>uncharacterized compounds</w:t>
      </w:r>
      <w:ins w:id="452" w:author="Joisa, Chinmaya Udaya" w:date="2023-09-05T11:19:00Z">
        <w:r>
          <w:t>,</w:t>
        </w:r>
      </w:ins>
      <w:r>
        <w:rPr>
          <w:rPrChange w:id="453" w:author="Joisa, Chinmaya Udaya" w:date="2023-09-05T11:19:00Z">
            <w:rPr>
              <w:rStyle w:val="Hyperlink1"/>
            </w:rPr>
          </w:rPrChange>
        </w:rPr>
        <w:t xml:space="preserve"> and easier to generate. In addition, </w:t>
      </w:r>
      <w:del w:id="454" w:author="Joisa, Chinmaya Udaya" w:date="2023-09-05T11:19:00Z">
        <w:r>
          <w:rPr>
            <w:rStyle w:val="Hyperlink1"/>
          </w:rPr>
          <w:delText>it</w:delText>
        </w:r>
      </w:del>
      <w:ins w:id="455" w:author="Joisa, Chinmaya Udaya" w:date="2023-09-05T11:19:00Z">
        <w:r>
          <w:t>integration of this data</w:t>
        </w:r>
      </w:ins>
      <w:r>
        <w:rPr>
          <w:rPrChange w:id="456" w:author="Joisa, Chinmaya Udaya" w:date="2023-09-05T11:19:00Z">
            <w:rPr>
              <w:rStyle w:val="Hyperlink1"/>
            </w:rPr>
          </w:rPrChange>
        </w:rPr>
        <w:t xml:space="preserve"> vastly broadens the kinome space capable of being targeted</w:t>
      </w:r>
      <w:del w:id="457" w:author="Joisa, Chinmaya Udaya" w:date="2023-09-05T11:19:00Z">
        <w:r>
          <w:rPr>
            <w:rStyle w:val="Hyperlink1"/>
          </w:rPr>
          <w:delText>,</w:delText>
        </w:r>
      </w:del>
      <w:r>
        <w:rPr>
          <w:rPrChange w:id="458" w:author="Joisa, Chinmaya Udaya" w:date="2023-09-05T11:19:00Z">
            <w:rPr>
              <w:rStyle w:val="Hyperlink1"/>
            </w:rPr>
          </w:rPrChange>
        </w:rPr>
        <w:t xml:space="preserve"> and increases the number of inhibitors that can be virtually screened as potential therapeutics.    </w:t>
      </w:r>
    </w:p>
    <w:p w14:paraId="03A1F225" w14:textId="77777777" w:rsidR="00ED14A0" w:rsidRDefault="00ED14A0">
      <w:pPr>
        <w:shd w:val="clear" w:color="auto" w:fill="FFFFFF"/>
        <w:spacing w:line="240" w:lineRule="auto"/>
        <w:jc w:val="both"/>
        <w:pPrChange w:id="459" w:author="Joisa, Chinmaya Udaya" w:date="2023-09-05T11:19:00Z">
          <w:pPr>
            <w:pStyle w:val="Body"/>
            <w:shd w:val="clear" w:color="auto" w:fill="FFFFFF"/>
            <w:spacing w:line="240" w:lineRule="auto"/>
            <w:jc w:val="both"/>
          </w:pPr>
        </w:pPrChange>
      </w:pPr>
    </w:p>
    <w:p w14:paraId="76D32278" w14:textId="188C68D4" w:rsidR="00ED14A0" w:rsidRDefault="00000000">
      <w:pPr>
        <w:shd w:val="clear" w:color="auto" w:fill="FFFFFF"/>
        <w:spacing w:line="240" w:lineRule="auto"/>
        <w:jc w:val="both"/>
        <w:pPrChange w:id="460" w:author="Joisa, Chinmaya Udaya" w:date="2023-09-05T11:19:00Z">
          <w:pPr>
            <w:pStyle w:val="Body"/>
            <w:shd w:val="clear" w:color="auto" w:fill="FFFFFF"/>
            <w:spacing w:line="240" w:lineRule="auto"/>
            <w:jc w:val="both"/>
          </w:pPr>
        </w:pPrChange>
      </w:pPr>
      <w:r>
        <w:rPr>
          <w:rPrChange w:id="461" w:author="Joisa, Chinmaya Udaya" w:date="2023-09-05T11:19:00Z">
            <w:rPr>
              <w:rStyle w:val="Hyperlink1"/>
            </w:rPr>
          </w:rPrChange>
        </w:rPr>
        <w:t xml:space="preserve">It is important to note that this model linking kinome inhibition states to cell line response is generalizable to any human cancer sample, provided the sample has baseline transcriptomic data available. We have shown in this work and previously that </w:t>
      </w:r>
      <w:del w:id="462" w:author="Joisa, Chinmaya Udaya" w:date="2023-09-05T11:19:00Z">
        <w:r>
          <w:rPr>
            <w:rStyle w:val="Hyperlink1"/>
          </w:rPr>
          <w:delText>the model</w:delText>
        </w:r>
      </w:del>
      <w:ins w:id="463" w:author="Joisa, Chinmaya Udaya" w:date="2023-09-05T11:19:00Z">
        <w:r>
          <w:t>models</w:t>
        </w:r>
      </w:ins>
      <w:r>
        <w:rPr>
          <w:rPrChange w:id="464" w:author="Joisa, Chinmaya Udaya" w:date="2023-09-05T11:19:00Z">
            <w:rPr>
              <w:rStyle w:val="Hyperlink1"/>
            </w:rPr>
          </w:rPrChange>
        </w:rPr>
        <w:t xml:space="preserve"> can reasonably extrapolate to kinase inhibitors that have not been tested before in well-characterized cell lines. Significantly, in this work we have extended the scope of the model by using novel RNAseq data from </w:t>
      </w:r>
      <w:proofErr w:type="gramStart"/>
      <w:r>
        <w:rPr>
          <w:rPrChange w:id="465" w:author="Joisa, Chinmaya Udaya" w:date="2023-09-05T11:19:00Z">
            <w:rPr>
              <w:rStyle w:val="Hyperlink1"/>
            </w:rPr>
          </w:rPrChange>
        </w:rPr>
        <w:t>patient-derived</w:t>
      </w:r>
      <w:proofErr w:type="gramEnd"/>
      <w:r>
        <w:rPr>
          <w:rPrChange w:id="466" w:author="Joisa, Chinmaya Udaya" w:date="2023-09-05T11:19:00Z">
            <w:rPr>
              <w:rStyle w:val="Hyperlink1"/>
            </w:rPr>
          </w:rPrChange>
        </w:rPr>
        <w:t xml:space="preserve"> PDAC cell lines, and testing kinase inhibitors against both tumor and stroma cell lines and achieving reasonable prediction accuracy. </w:t>
      </w:r>
    </w:p>
    <w:p w14:paraId="1CDE5C2B" w14:textId="77777777" w:rsidR="00ED14A0" w:rsidRDefault="00ED14A0">
      <w:pPr>
        <w:shd w:val="clear" w:color="auto" w:fill="FFFFFF"/>
        <w:spacing w:line="240" w:lineRule="auto"/>
        <w:jc w:val="both"/>
        <w:pPrChange w:id="467" w:author="Joisa, Chinmaya Udaya" w:date="2023-09-05T11:19:00Z">
          <w:pPr>
            <w:pStyle w:val="Body"/>
            <w:shd w:val="clear" w:color="auto" w:fill="FFFFFF"/>
            <w:spacing w:line="240" w:lineRule="auto"/>
            <w:jc w:val="both"/>
          </w:pPr>
        </w:pPrChange>
      </w:pPr>
    </w:p>
    <w:p w14:paraId="198299CB" w14:textId="70C5EB77" w:rsidR="00ED14A0" w:rsidRDefault="00000000">
      <w:pPr>
        <w:shd w:val="clear" w:color="auto" w:fill="FFFFFF"/>
        <w:spacing w:line="240" w:lineRule="auto"/>
        <w:jc w:val="both"/>
        <w:pPrChange w:id="468" w:author="Joisa, Chinmaya Udaya" w:date="2023-09-05T11:19:00Z">
          <w:pPr>
            <w:pStyle w:val="Body"/>
            <w:shd w:val="clear" w:color="auto" w:fill="FFFFFF"/>
            <w:spacing w:line="240" w:lineRule="auto"/>
            <w:jc w:val="both"/>
          </w:pPr>
        </w:pPrChange>
      </w:pPr>
      <w:r>
        <w:rPr>
          <w:rPrChange w:id="469" w:author="Joisa, Chinmaya Udaya" w:date="2023-09-05T11:19:00Z">
            <w:rPr>
              <w:rStyle w:val="Hyperlink1"/>
            </w:rPr>
          </w:rPrChange>
        </w:rPr>
        <w:t xml:space="preserve">Using tree-based models like gradient boosting lends us the ability to explain to some degree which features most </w:t>
      </w:r>
      <w:del w:id="470" w:author="Joisa, Chinmaya Udaya" w:date="2023-09-05T11:19:00Z">
        <w:r>
          <w:rPr>
            <w:rStyle w:val="Hyperlink1"/>
          </w:rPr>
          <w:delText>affected cell viability. Shapley importance values generated from the best-performing model show that the inhibition states of kinases had overwhelmingly more predictive power compared to baseline gene expression values, with FLT3 as the most important feature. FLT3 mutations are observed in 30% of Acute Myeloid Leukemia (AML) patients, and various FLT3 inhibitors are commonly prescribed for treatment</w:delText>
        </w:r>
        <w:r>
          <w:fldChar w:fldCharType="begin"/>
        </w:r>
        <w:r>
          <w:delInstrText>HYPERLINK "https://paperpile.com/c/HIGFs4/OsN0"</w:delInstrText>
        </w:r>
        <w:r>
          <w:fldChar w:fldCharType="separate"/>
        </w:r>
        <w:r>
          <w:rPr>
            <w:rStyle w:val="Hyperlink0"/>
            <w:lang w:val="pt-PT"/>
          </w:rPr>
          <w:delText>[17]</w:delText>
        </w:r>
        <w:r>
          <w:rPr>
            <w:rStyle w:val="Hyperlink0"/>
            <w:lang w:val="pt-PT"/>
          </w:rPr>
          <w:fldChar w:fldCharType="end"/>
        </w:r>
        <w:r>
          <w:rPr>
            <w:rStyle w:val="Hyperlink1"/>
          </w:rPr>
          <w:delText>. However, the study dataset contains a majority of cell lines from Non-small cell lung cancer (NSCLC), and FLT3 inhibitors have recently shown promise in preclinical studies by abrogating DNA damage</w:delText>
        </w:r>
        <w:r>
          <w:fldChar w:fldCharType="begin"/>
        </w:r>
        <w:r>
          <w:delInstrText>HYPERLINK "https://paperpile.com/c/HIGFs4/4eCK"</w:delInstrText>
        </w:r>
        <w:r>
          <w:fldChar w:fldCharType="separate"/>
        </w:r>
        <w:r>
          <w:rPr>
            <w:rStyle w:val="Hyperlink0"/>
            <w:lang w:val="pt-PT"/>
          </w:rPr>
          <w:delText>[18]</w:delText>
        </w:r>
        <w:r>
          <w:rPr>
            <w:rStyle w:val="Hyperlink0"/>
            <w:lang w:val="pt-PT"/>
          </w:rPr>
          <w:fldChar w:fldCharType="end"/>
        </w:r>
        <w:r>
          <w:rPr>
            <w:rStyle w:val="Hyperlink1"/>
          </w:rPr>
          <w:delText>. Although the baseline gene expression features had considerably lower predictive power in the model, it is important to note that they provided crucial cell line specific context to the model. Interestingly, 40% of all the top 50 gene expression features were annotated as known kinase interactors in the STRING database. An additional strength of modeling cancer response from kinase-drug interactions is the generation of new hypotheses for understudied kinases. For example, the understudied</w:delText>
        </w:r>
        <w:r>
          <w:fldChar w:fldCharType="begin"/>
        </w:r>
        <w:r>
          <w:delInstrText>HYPERLINK "https://paperpile.com/c/HIGFs4/wQ0C"</w:delInstrText>
        </w:r>
        <w:r>
          <w:fldChar w:fldCharType="separate"/>
        </w:r>
        <w:r>
          <w:rPr>
            <w:rStyle w:val="Hyperlink0"/>
            <w:lang w:val="pt-PT"/>
          </w:rPr>
          <w:delText>[19]</w:delText>
        </w:r>
        <w:r>
          <w:rPr>
            <w:rStyle w:val="Hyperlink0"/>
            <w:lang w:val="pt-PT"/>
          </w:rPr>
          <w:fldChar w:fldCharType="end"/>
        </w:r>
        <w:r>
          <w:rPr>
            <w:rStyle w:val="Hyperlink1"/>
            <w:rtl/>
            <w:lang w:val="ar-SA"/>
          </w:rPr>
          <w:delText xml:space="preserve"> “</w:delText>
        </w:r>
        <w:r>
          <w:rPr>
            <w:rStyle w:val="Hyperlink1"/>
          </w:rPr>
          <w:delText>Dark” kinases PIP4K2C and CSNK2A2 appear in the top 25 features of the best-performing model, suggesting possible functional roles in cancer cell viability. Interestingly, PIP4K2C expression has been associated with outcomes in Acute Myeloid Leukemia (AML)</w:delText>
        </w:r>
        <w:r>
          <w:fldChar w:fldCharType="begin"/>
        </w:r>
        <w:r>
          <w:delInstrText>HYPERLINK "https://paperpile.com/c/HIGFs4/C71b"</w:delInstrText>
        </w:r>
        <w:r>
          <w:fldChar w:fldCharType="separate"/>
        </w:r>
        <w:r>
          <w:rPr>
            <w:rStyle w:val="Hyperlink0"/>
            <w:lang w:val="pt-PT"/>
          </w:rPr>
          <w:delText>[20]</w:delText>
        </w:r>
        <w:r>
          <w:rPr>
            <w:rStyle w:val="Hyperlink0"/>
            <w:lang w:val="pt-PT"/>
          </w:rPr>
          <w:fldChar w:fldCharType="end"/>
        </w:r>
        <w:r>
          <w:rPr>
            <w:rStyle w:val="Hyperlink1"/>
          </w:rPr>
          <w:delText>, while CSNK2A2 has been associated significantly with prognoses of 14 different cancer types</w:delText>
        </w:r>
        <w:r>
          <w:fldChar w:fldCharType="begin"/>
        </w:r>
        <w:r>
          <w:delInstrText>HYPERLINK "https://paperpile.com/c/HIGFs4/FeT0"</w:delInstrText>
        </w:r>
        <w:r>
          <w:fldChar w:fldCharType="separate"/>
        </w:r>
        <w:r>
          <w:rPr>
            <w:rStyle w:val="Hyperlink0"/>
            <w:lang w:val="pt-PT"/>
          </w:rPr>
          <w:delText>[21]</w:delText>
        </w:r>
        <w:r>
          <w:rPr>
            <w:rStyle w:val="Hyperlink0"/>
            <w:lang w:val="pt-PT"/>
          </w:rPr>
          <w:fldChar w:fldCharType="end"/>
        </w:r>
        <w:r>
          <w:rPr>
            <w:rStyle w:val="None"/>
            <w:b/>
            <w:bCs/>
          </w:rPr>
          <w:delText>.</w:delText>
        </w:r>
      </w:del>
      <w:ins w:id="471" w:author="Joisa, Chinmaya Udaya" w:date="2023-09-05T11:19:00Z">
        <w:r>
          <w:t>influenced cell viability. Shapley importance values generated from the best-performing model show that the inhibition states of kinases had overwhelmingly more predictive power compared to baseline gene expression values, with FLT3 as the most important feature. FLT3 mutations are observed in 30% of Acute Myeloid Leukemia (AML) patients, and various FLT3 inhibitors are commonly prescribed for treatment</w:t>
        </w:r>
        <w:r>
          <w:fldChar w:fldCharType="begin" w:fldLock="1"/>
        </w:r>
        <w:r w:rsidR="00C65007">
          <w:instrText>ADDIN paperpile_citation &lt;clusterId&gt;G973U133Q424N244&lt;/clusterId&gt;&lt;metadata&gt;&lt;citation&gt;&lt;id&gt;1AFC0D0A350D11EDAA2D2A4F181DA346&lt;/id&gt;&lt;/citation&gt;&lt;/metadata&gt;&lt;data&gt;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&lt;/data&gt; \* MERGEFORMAT</w:instrText>
        </w:r>
        <w:r>
          <w:fldChar w:fldCharType="separate"/>
        </w:r>
        <w:r w:rsidR="00C65007">
          <w:rPr>
            <w:noProof/>
            <w:color w:val="000000"/>
          </w:rPr>
          <w:t>(Antar et al. 2020)</w:t>
        </w:r>
        <w:r>
          <w:rPr>
            <w:color w:val="000000"/>
          </w:rPr>
          <w:fldChar w:fldCharType="end"/>
        </w:r>
        <w:r>
          <w:t>. However, the study dataset contains a majority of cell lines from Non-small cell lung cancer (NSCLC), and FLT3 inhibitors have recently shown promise in preclinical studies by abrogating DNA damage</w:t>
        </w:r>
        <w:r>
          <w:fldChar w:fldCharType="begin" w:fldLock="1"/>
        </w:r>
        <w:r w:rsidR="00C65007">
          <w:instrText>ADDIN paperpile_citation &lt;clusterId&gt;H121O277K568H352&lt;/clusterId&gt;&lt;metadata&gt;&lt;citation&gt;&lt;id&gt;F3F7CFDA352C11EDAB6A7630FB271251&lt;/id&gt;&lt;/citation&gt;&lt;/metadata&gt;&lt;data&gt;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&lt;/data&gt; \* MERGEFORMAT</w:instrText>
        </w:r>
        <w:r>
          <w:fldChar w:fldCharType="separate"/>
        </w:r>
        <w:r w:rsidR="00C65007">
          <w:rPr>
            <w:noProof/>
            <w:color w:val="000000"/>
          </w:rPr>
          <w:t>(Ryu et al. 2019)</w:t>
        </w:r>
        <w:r>
          <w:rPr>
            <w:color w:val="000000"/>
          </w:rPr>
          <w:fldChar w:fldCharType="end"/>
        </w:r>
        <w:r>
          <w:t xml:space="preserve">. Although the baseline gene expression features had considerably lower predictive power in the model, it is important to note that they provided crucial cell line specific context to the model, essentially “tuning” the model </w:t>
        </w:r>
        <w:r>
          <w:lastRenderedPageBreak/>
          <w:t>for specific cellular contexts. Interestingly, 40% of all the top 50 gene expression features were annotated as known kinase interactors in the STRING database. An additional strength of modeling cancer response from kinase-drug interactions is the generation of new hypotheses for understudied kinases. For example, the understudied</w:t>
        </w:r>
        <w:r>
          <w:fldChar w:fldCharType="begin" w:fldLock="1"/>
        </w:r>
        <w:r w:rsidR="00C65007">
          <w:instrText>ADDIN paperpile_citation &lt;clusterId&gt;H157U417K897O518&lt;/clusterId&gt;&lt;metadata&gt;&lt;citation&gt;&lt;id&gt;F352B412441511EDBF348E3FFB271251&lt;/id&gt;&lt;/citation&gt;&lt;/metadata&gt;&lt;data&gt;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&lt;/data&gt; \* MERGEFORMAT</w:instrText>
        </w:r>
        <w:r>
          <w:fldChar w:fldCharType="separate"/>
        </w:r>
        <w:r w:rsidR="00C65007">
          <w:rPr>
            <w:noProof/>
            <w:color w:val="000000"/>
          </w:rPr>
          <w:t>(Essegian et al. 2020)</w:t>
        </w:r>
        <w:r>
          <w:rPr>
            <w:color w:val="000000"/>
          </w:rPr>
          <w:fldChar w:fldCharType="end"/>
        </w:r>
        <w:r>
          <w:t xml:space="preserve"> “Dark” kinases PIP4K2C and CSNK2A2 appear in the top 25 features of the best-performing model, suggesting possible functional roles in cancer cell viability. Interestingly, PIP4K2C expression has been associated with outcomes in Acute Myeloid Leukemia (AML)</w:t>
        </w:r>
        <w:r>
          <w:fldChar w:fldCharType="begin" w:fldLock="1"/>
        </w:r>
        <w:r w:rsidR="00C65007">
          <w:instrText>ADDIN paperpile_citation &lt;clusterId&gt;X173K439Z721E544&lt;/clusterId&gt;&lt;metadata&gt;&lt;citation&gt;&lt;id&gt;8C19458E079A11ED992A7630FB271251&lt;/id&gt;&lt;/citation&gt;&lt;/metadata&gt;&lt;data&gt;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&lt;/data&gt; \* MERGEFORMAT</w:instrText>
        </w:r>
        <w:r>
          <w:fldChar w:fldCharType="separate"/>
        </w:r>
        <w:r w:rsidR="00C65007">
          <w:rPr>
            <w:noProof/>
            <w:color w:val="000000"/>
          </w:rPr>
          <w:t>(Lima et al. 2019)</w:t>
        </w:r>
        <w:r>
          <w:rPr>
            <w:color w:val="000000"/>
          </w:rPr>
          <w:fldChar w:fldCharType="end"/>
        </w:r>
        <w:r>
          <w:t>, while CSNK2A2 has been associated significantly with prognoses of 14 different cancer types</w:t>
        </w:r>
        <w:r>
          <w:fldChar w:fldCharType="begin" w:fldLock="1"/>
        </w:r>
        <w:r w:rsidR="00C65007">
          <w:instrText>ADDIN paperpile_citation &lt;clusterId&gt;R227F575B865Y558&lt;/clusterId&gt;&lt;metadata&gt;&lt;citation&gt;&lt;id&gt;FB8A9F16079B11ED9A272A4F181DA346&lt;/id&gt;&lt;/citation&gt;&lt;/metadata&gt;&lt;data&gt;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&lt;/data&gt; \* MERGEFORMAT</w:instrText>
        </w:r>
        <w:r>
          <w:fldChar w:fldCharType="separate"/>
        </w:r>
        <w:r w:rsidR="00C65007">
          <w:rPr>
            <w:noProof/>
            <w:color w:val="000000"/>
          </w:rPr>
          <w:t>(Strum, Gyenis, and Litchfield 2022)</w:t>
        </w:r>
        <w:r>
          <w:rPr>
            <w:color w:val="000000"/>
          </w:rPr>
          <w:fldChar w:fldCharType="end"/>
        </w:r>
        <w:r>
          <w:rPr>
            <w:b/>
          </w:rPr>
          <w:t>.</w:t>
        </w:r>
      </w:ins>
    </w:p>
    <w:p w14:paraId="4252AEC1" w14:textId="77777777" w:rsidR="00ED14A0" w:rsidRDefault="00ED14A0">
      <w:pPr>
        <w:shd w:val="clear" w:color="auto" w:fill="FFFFFF"/>
        <w:spacing w:line="240" w:lineRule="auto"/>
        <w:jc w:val="both"/>
        <w:pPrChange w:id="472" w:author="Joisa, Chinmaya Udaya" w:date="2023-09-05T11:19:00Z">
          <w:pPr>
            <w:pStyle w:val="Body"/>
            <w:shd w:val="clear" w:color="auto" w:fill="FFFFFF"/>
            <w:spacing w:line="240" w:lineRule="auto"/>
            <w:jc w:val="both"/>
          </w:pPr>
        </w:pPrChange>
      </w:pPr>
    </w:p>
    <w:p w14:paraId="7906E9D1" w14:textId="71A32250" w:rsidR="00ED14A0" w:rsidRDefault="00000000">
      <w:pPr>
        <w:shd w:val="clear" w:color="auto" w:fill="FFFFFF"/>
        <w:spacing w:line="240" w:lineRule="auto"/>
        <w:jc w:val="both"/>
        <w:pPrChange w:id="473" w:author="Joisa, Chinmaya Udaya" w:date="2023-09-05T11:19:00Z">
          <w:pPr>
            <w:pStyle w:val="Body"/>
            <w:shd w:val="clear" w:color="auto" w:fill="FFFFFF"/>
            <w:spacing w:line="240" w:lineRule="auto"/>
            <w:jc w:val="both"/>
          </w:pPr>
        </w:pPrChange>
      </w:pPr>
      <w:r>
        <w:rPr>
          <w:rPrChange w:id="474" w:author="Joisa, Chinmaya Udaya" w:date="2023-09-05T11:19:00Z">
            <w:rPr>
              <w:rStyle w:val="Hyperlink1"/>
            </w:rPr>
          </w:rPrChange>
        </w:rPr>
        <w:t xml:space="preserve">There are still many limitations to the results reported in this study. The creation of a combined kinome profiling dataset involves gluing together results from different assay types. Although the assays produce the same output (ratio of kinase in treatment sample to kinase in control), there may be numerous methodological artifacts that add noise to the data. We have attempted to address this by analyzing model performance on each assay type individually, and we can see that responses to inhibitors with data originating from KINOMEscan are noisier and more difficult to predict than inhibitors with data from kinobeads. This discrepancy is potentially due to the imbalance in training data availability for the KINOMEscan inhibitors, with only 15 inhibitors having annotated cell line sensitivity data available. In the future, </w:t>
      </w:r>
      <w:r>
        <w:rPr>
          <w:rFonts w:ascii="Roboto" w:hAnsi="Roboto"/>
          <w:sz w:val="21"/>
          <w:highlight w:val="white"/>
          <w:rPrChange w:id="475" w:author="Joisa, Chinmaya Udaya" w:date="2023-09-05T11:19:00Z">
            <w:rPr>
              <w:rStyle w:val="None"/>
              <w:rFonts w:ascii="Roboto" w:hAnsi="Roboto"/>
              <w:sz w:val="21"/>
              <w:shd w:val="clear" w:color="auto" w:fill="FFFFFF"/>
            </w:rPr>
          </w:rPrChange>
        </w:rPr>
        <w:t>as more cell line sensitivity testing is performed for compounds in the KINOMEscan dataset, model performance for this assay may improve</w:t>
      </w:r>
      <w:r>
        <w:rPr>
          <w:rPrChange w:id="476" w:author="Joisa, Chinmaya Udaya" w:date="2023-09-05T11:19:00Z">
            <w:rPr>
              <w:rStyle w:val="Hyperlink1"/>
            </w:rPr>
          </w:rPrChange>
        </w:rPr>
        <w:t xml:space="preserve">. Additionally, model performance also decreases when shifting from </w:t>
      </w:r>
      <w:ins w:id="477" w:author="Joisa, Chinmaya Udaya" w:date="2023-09-05T11:19:00Z">
        <w:r>
          <w:t xml:space="preserve">using </w:t>
        </w:r>
      </w:ins>
      <w:r>
        <w:rPr>
          <w:rPrChange w:id="478" w:author="Joisa, Chinmaya Udaya" w:date="2023-09-05T11:19:00Z">
            <w:rPr>
              <w:rStyle w:val="Hyperlink1"/>
            </w:rPr>
          </w:rPrChange>
        </w:rPr>
        <w:t xml:space="preserve">gene expression data </w:t>
      </w:r>
      <w:ins w:id="479" w:author="Joisa, Chinmaya Udaya" w:date="2023-09-05T11:19:00Z">
        <w:r>
          <w:t xml:space="preserve">obtained </w:t>
        </w:r>
      </w:ins>
      <w:r>
        <w:rPr>
          <w:rPrChange w:id="480" w:author="Joisa, Chinmaya Udaya" w:date="2023-09-05T11:19:00Z">
            <w:rPr>
              <w:rStyle w:val="Hyperlink1"/>
            </w:rPr>
          </w:rPrChange>
        </w:rPr>
        <w:t xml:space="preserve">from well-characterized cancer cell lines to </w:t>
      </w:r>
      <w:del w:id="481" w:author="Joisa, Chinmaya Udaya" w:date="2023-09-05T11:19:00Z">
        <w:r>
          <w:rPr>
            <w:rStyle w:val="Hyperlink1"/>
          </w:rPr>
          <w:delText>that</w:delText>
        </w:r>
      </w:del>
      <w:ins w:id="482" w:author="Joisa, Chinmaya Udaya" w:date="2023-09-05T11:19:00Z">
        <w:r>
          <w:t>using in-house gene expression</w:t>
        </w:r>
      </w:ins>
      <w:r>
        <w:rPr>
          <w:rPrChange w:id="483" w:author="Joisa, Chinmaya Udaya" w:date="2023-09-05T11:19:00Z">
            <w:rPr>
              <w:rStyle w:val="Hyperlink1"/>
            </w:rPr>
          </w:rPrChange>
        </w:rPr>
        <w:t xml:space="preserve"> of novel patient-derived cell lines. This is potentially due to the innate and significant heterogeneity that exists in such samples and because the models have been trained on baseline transcriptomics set of the given ~450 cell lines.</w:t>
      </w:r>
    </w:p>
    <w:p w14:paraId="1944F09D" w14:textId="77777777" w:rsidR="00ED14A0" w:rsidRDefault="00ED14A0">
      <w:pPr>
        <w:shd w:val="clear" w:color="auto" w:fill="FFFFFF"/>
        <w:spacing w:line="240" w:lineRule="auto"/>
        <w:jc w:val="both"/>
        <w:pPrChange w:id="484" w:author="Joisa, Chinmaya Udaya" w:date="2023-09-05T11:19:00Z">
          <w:pPr>
            <w:pStyle w:val="Body"/>
            <w:shd w:val="clear" w:color="auto" w:fill="FFFFFF"/>
            <w:spacing w:line="240" w:lineRule="auto"/>
            <w:jc w:val="both"/>
          </w:pPr>
        </w:pPrChange>
      </w:pPr>
    </w:p>
    <w:p w14:paraId="2CE2C190" w14:textId="77777777" w:rsidR="007D6E47" w:rsidRDefault="00000000">
      <w:pPr>
        <w:pStyle w:val="Body"/>
        <w:shd w:val="clear" w:color="auto" w:fill="FFFFFF"/>
        <w:spacing w:line="240" w:lineRule="auto"/>
        <w:jc w:val="both"/>
        <w:rPr>
          <w:del w:id="485" w:author="Joisa, Chinmaya Udaya" w:date="2023-09-05T11:19:00Z"/>
        </w:rPr>
      </w:pPr>
      <w:del w:id="486" w:author="Joisa, Chinmaya Udaya" w:date="2023-09-05T11:19:00Z">
        <w:r>
          <w:rPr>
            <w:rStyle w:val="Hyperlink1"/>
          </w:rPr>
          <w:delText xml:space="preserve">It should be possible to extend these models to incorporate multiple kinase inhibitors in combination. This is significant, given the frequency of resistance to targeted cancer monotherapies </w:delText>
        </w:r>
        <w:r>
          <w:fldChar w:fldCharType="begin"/>
        </w:r>
        <w:r>
          <w:delInstrText>HYPERLINK "https://paperpile.com/c/HIGFs4/ibJ1"</w:delInstrText>
        </w:r>
        <w:r>
          <w:fldChar w:fldCharType="separate"/>
        </w:r>
        <w:r>
          <w:rPr>
            <w:rStyle w:val="Hyperlink0"/>
            <w:lang w:val="pt-PT"/>
          </w:rPr>
          <w:delText>[23]</w:delText>
        </w:r>
        <w:r>
          <w:rPr>
            <w:rStyle w:val="Hyperlink0"/>
            <w:lang w:val="pt-PT"/>
          </w:rPr>
          <w:fldChar w:fldCharType="end"/>
        </w:r>
        <w:r>
          <w:rPr>
            <w:rStyle w:val="Hyperlink1"/>
          </w:rPr>
          <w:delText xml:space="preserve"> and the potential to escape kinome reprogramming through multi-inhibitor combinations</w:delText>
        </w:r>
        <w:r>
          <w:fldChar w:fldCharType="begin"/>
        </w:r>
        <w:r>
          <w:delInstrText>HYPERLINK "https://paperpile.com/c/HIGFs4/oeYg"</w:delInstrText>
        </w:r>
        <w:r>
          <w:fldChar w:fldCharType="separate"/>
        </w:r>
        <w:r>
          <w:rPr>
            <w:rStyle w:val="Hyperlink0"/>
            <w:lang w:val="pt-PT"/>
          </w:rPr>
          <w:delText>[24]</w:delText>
        </w:r>
        <w:r>
          <w:rPr>
            <w:rStyle w:val="Hyperlink0"/>
            <w:lang w:val="pt-PT"/>
          </w:rPr>
          <w:fldChar w:fldCharType="end"/>
        </w:r>
        <w:r>
          <w:rPr>
            <w:rStyle w:val="Hyperlink1"/>
          </w:rPr>
          <w:delText xml:space="preserve">. Thus, another area of future work is to combine the kinome inhibition states of multiple inhibitors to gain an understanding of their dual effect on the kinome, connecting them to biological phenotypes that arise in response to inhibitor combinations to eventually build models and predict effective kinome-targeting combination therapies.     </w:delText>
        </w:r>
      </w:del>
    </w:p>
    <w:p w14:paraId="12286EFB" w14:textId="77777777" w:rsidR="007D6E47" w:rsidRDefault="007D6E47">
      <w:pPr>
        <w:pStyle w:val="Body"/>
        <w:shd w:val="clear" w:color="auto" w:fill="FFFFFF"/>
        <w:spacing w:line="240" w:lineRule="auto"/>
        <w:jc w:val="both"/>
        <w:rPr>
          <w:del w:id="487" w:author="Joisa, Chinmaya Udaya" w:date="2023-09-05T11:19:00Z"/>
        </w:rPr>
      </w:pPr>
    </w:p>
    <w:p w14:paraId="04CF69EA" w14:textId="34365978" w:rsidR="00ED14A0" w:rsidRDefault="00000000">
      <w:pPr>
        <w:shd w:val="clear" w:color="auto" w:fill="FFFFFF"/>
        <w:spacing w:line="240" w:lineRule="auto"/>
        <w:jc w:val="both"/>
        <w:rPr>
          <w:ins w:id="488" w:author="Joisa, Chinmaya Udaya" w:date="2023-09-05T11:19:00Z"/>
        </w:rPr>
      </w:pPr>
      <w:del w:id="489" w:author="Joisa, Chinmaya Udaya" w:date="2023-09-05T11:19:00Z">
        <w:r>
          <w:rPr>
            <w:rStyle w:val="None"/>
            <w:color w:val="181A1C"/>
            <w:u w:color="181A1C"/>
          </w:rPr>
          <w:delText xml:space="preserve">While targeted therapies such as kinase inhibitors have had significant clinical impact, much work remains to better understand how their </w:delText>
        </w:r>
      </w:del>
      <w:ins w:id="490" w:author="Joisa, Chinmaya Udaya" w:date="2023-09-05T11:19:00Z">
        <w:r>
          <w:t>Additionally, there are important limitations to our initial analysis of correlations to cell line responses. While we observe higher correlations overall for kinome inhibition states, these are complicated by the sample imbalance in our abundance of drug-specific inhibition states (~200 per cell line) to gene expression values (one per cell line). This imbalance, characterized by the ratio of drug-specific kinome inhibition states to cell-line specific baseline gene expressions, is not only inherent to our study design but also reflective of the clinical scenario we aim to model. In a real-world setting, a patient is likely to have a single point of genomic profiling, most plausibly from a pre-treatment biopsy. Subsequent acquisition of multiple "cell-induced" genomic signatures in response to a variety of treatments is not only challenging but also often impractical in a clinical setting. This underscores the importance and value of drug-specific descriptors, like the kinome inhibition states in our study, which can be obtained from high-throughput assays such as kinobeads and kinomescan. Consequently, while the imbalance does complicate interpretation, it also reinforces the relevance and applicability of our approach. We caution that the observed higher correlation for kinome inhibition states may be partly due to this sample ratio imbalance. Nonetheless, our primary measure of the relative importance of the data types is through the described multivariate machine learning analyses. We believe that these methods, which leverage the full complexity of the data, provide a more robust and comprehensive assessment of the information contained in each data type.</w:t>
        </w:r>
      </w:ins>
    </w:p>
    <w:p w14:paraId="241EF64C" w14:textId="77777777" w:rsidR="00ED14A0" w:rsidRDefault="00ED14A0">
      <w:pPr>
        <w:shd w:val="clear" w:color="auto" w:fill="FFFFFF"/>
        <w:spacing w:line="240" w:lineRule="auto"/>
        <w:jc w:val="both"/>
        <w:rPr>
          <w:ins w:id="491" w:author="Joisa, Chinmaya Udaya" w:date="2023-09-05T11:19:00Z"/>
        </w:rPr>
      </w:pPr>
    </w:p>
    <w:p w14:paraId="52DB959A" w14:textId="5D8533B5" w:rsidR="00ED14A0" w:rsidRDefault="00000000">
      <w:pPr>
        <w:shd w:val="clear" w:color="auto" w:fill="FFFFFF"/>
        <w:spacing w:line="240" w:lineRule="auto"/>
        <w:jc w:val="both"/>
        <w:rPr>
          <w:ins w:id="492" w:author="Joisa, Chinmaya Udaya" w:date="2023-09-05T11:19:00Z"/>
        </w:rPr>
      </w:pPr>
      <w:ins w:id="493" w:author="Joisa, Chinmaya Udaya" w:date="2023-09-05T11:19:00Z">
        <w:r>
          <w:t xml:space="preserve">It should be possible to extend these models to incorporate multiple kinase inhibitors in combination. This is significant, given the frequency of resistance to targeted cancer monotherapies </w:t>
        </w:r>
        <w:r>
          <w:fldChar w:fldCharType="begin" w:fldLock="1"/>
        </w:r>
        <w:r w:rsidR="00C65007">
          <w:instrText>ADDIN paperpile_citation &lt;clusterId&gt;J234X512T862R685&lt;/clusterId&gt;&lt;metadata&gt;&lt;citation&gt;&lt;id&gt;2408CDA4129C11EDB9E07630FB271251&lt;/id&gt;&lt;/citation&gt;&lt;/metadata&gt;&lt;data&gt;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&lt;/data&gt; \* MERGEFORMAT</w:instrText>
        </w:r>
        <w:r>
          <w:fldChar w:fldCharType="separate"/>
        </w:r>
        <w:r w:rsidR="00C65007">
          <w:rPr>
            <w:noProof/>
            <w:color w:val="000000"/>
          </w:rPr>
          <w:t>(Lovly and Shaw 2014)</w:t>
        </w:r>
        <w:r>
          <w:rPr>
            <w:color w:val="000000"/>
          </w:rPr>
          <w:fldChar w:fldCharType="end"/>
        </w:r>
        <w:r>
          <w:t xml:space="preserve"> and the potential to escape the resistance acquisition from dynamic kinome reprogramming through multi-inhibitor combinations</w:t>
        </w:r>
        <w:r>
          <w:fldChar w:fldCharType="begin" w:fldLock="1"/>
        </w:r>
        <w:r w:rsidR="00C65007">
          <w:instrText>ADDIN paperpile_citation &lt;clusterId&gt;L368R626N916L739&lt;/clusterId&gt;&lt;metadata&gt;&lt;citation&gt;&lt;id&gt;1D5A1DD6129D11EDB62D2A4F181DA346&lt;/id&gt;&lt;/citation&gt;&lt;/metadata&gt;&lt;data&gt;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&lt;/data&gt; \* MERGEFORMAT</w:instrText>
        </w:r>
        <w:r>
          <w:fldChar w:fldCharType="separate"/>
        </w:r>
        <w:r w:rsidR="00C65007">
          <w:rPr>
            <w:noProof/>
            <w:color w:val="000000"/>
          </w:rPr>
          <w:t>(Yesilkanal et al. 2021)</w:t>
        </w:r>
        <w:r>
          <w:rPr>
            <w:color w:val="000000"/>
          </w:rPr>
          <w:fldChar w:fldCharType="end"/>
        </w:r>
        <w:r>
          <w:t xml:space="preserve">. Thus, another area of future work is to combine the kinome inhibition states of multiple inhibitors to gain an understanding of their dual effect on the kinome, connecting them to biological phenotypes that arise in response to inhibitor combinations to eventually build models and predict effective kinome-targeting combination therapies.     </w:t>
        </w:r>
      </w:ins>
    </w:p>
    <w:p w14:paraId="4D072689" w14:textId="77777777" w:rsidR="00ED14A0" w:rsidRDefault="00ED14A0">
      <w:pPr>
        <w:shd w:val="clear" w:color="auto" w:fill="FFFFFF"/>
        <w:spacing w:line="240" w:lineRule="auto"/>
        <w:jc w:val="both"/>
        <w:rPr>
          <w:ins w:id="494" w:author="Joisa, Chinmaya Udaya" w:date="2023-09-05T11:19:00Z"/>
        </w:rPr>
      </w:pPr>
    </w:p>
    <w:p w14:paraId="265E3DB2" w14:textId="05540EF3" w:rsidR="00ED14A0" w:rsidRDefault="00000000">
      <w:pPr>
        <w:shd w:val="clear" w:color="auto" w:fill="FFFFFF"/>
        <w:jc w:val="both"/>
        <w:rPr>
          <w:color w:val="181A1C"/>
          <w:rPrChange w:id="495" w:author="Joisa, Chinmaya Udaya" w:date="2023-09-05T11:19:00Z">
            <w:rPr>
              <w:rStyle w:val="None"/>
              <w:color w:val="181A1C"/>
              <w:u w:color="181A1C"/>
            </w:rPr>
          </w:rPrChange>
        </w:rPr>
        <w:pPrChange w:id="496" w:author="Joisa, Chinmaya Udaya" w:date="2023-09-05T11:19:00Z">
          <w:pPr>
            <w:pStyle w:val="Body"/>
            <w:shd w:val="clear" w:color="auto" w:fill="FFFFFF"/>
            <w:jc w:val="both"/>
          </w:pPr>
        </w:pPrChange>
      </w:pPr>
      <w:ins w:id="497" w:author="Joisa, Chinmaya Udaya" w:date="2023-09-05T11:19:00Z">
        <w:r>
          <w:rPr>
            <w:color w:val="181A1C"/>
          </w:rPr>
          <w:t xml:space="preserve">While targeted therapies such as kinase inhibitors have had significant clinical impact, much work remains to better understand how </w:t>
        </w:r>
      </w:ins>
      <w:r>
        <w:rPr>
          <w:color w:val="181A1C"/>
          <w:rPrChange w:id="498" w:author="Joisa, Chinmaya Udaya" w:date="2023-09-05T11:19:00Z">
            <w:rPr>
              <w:rStyle w:val="None"/>
              <w:color w:val="181A1C"/>
              <w:u w:color="181A1C"/>
            </w:rPr>
          </w:rPrChange>
        </w:rPr>
        <w:t xml:space="preserve">modulation of the kinome leads to both desirable and undesirable phenotypic effects. The results presented here provide </w:t>
      </w:r>
      <w:ins w:id="499" w:author="Joisa, Chinmaya Udaya" w:date="2023-09-05T11:19:00Z">
        <w:r>
          <w:rPr>
            <w:color w:val="181A1C"/>
          </w:rPr>
          <w:t xml:space="preserve">an example of </w:t>
        </w:r>
      </w:ins>
      <w:r>
        <w:rPr>
          <w:color w:val="181A1C"/>
          <w:rPrChange w:id="500" w:author="Joisa, Chinmaya Udaya" w:date="2023-09-05T11:19:00Z">
            <w:rPr>
              <w:rStyle w:val="None"/>
              <w:color w:val="181A1C"/>
              <w:u w:color="181A1C"/>
            </w:rPr>
          </w:rPrChange>
        </w:rPr>
        <w:t xml:space="preserve">one approach where knowledge of the inhibition state of the kinome can be linked to downstream phenotypes through predictive models, greatly </w:t>
      </w:r>
      <w:del w:id="501" w:author="Joisa, Chinmaya Udaya" w:date="2023-09-05T11:19:00Z">
        <w:r>
          <w:rPr>
            <w:rStyle w:val="None"/>
            <w:color w:val="181A1C"/>
            <w:u w:color="181A1C"/>
          </w:rPr>
          <w:delText>expanding</w:delText>
        </w:r>
      </w:del>
      <w:ins w:id="502" w:author="Joisa, Chinmaya Udaya" w:date="2023-09-05T11:19:00Z">
        <w:r>
          <w:rPr>
            <w:color w:val="181A1C"/>
          </w:rPr>
          <w:t>enhancing</w:t>
        </w:r>
      </w:ins>
      <w:r>
        <w:rPr>
          <w:color w:val="181A1C"/>
          <w:rPrChange w:id="503" w:author="Joisa, Chinmaya Udaya" w:date="2023-09-05T11:19:00Z">
            <w:rPr>
              <w:rStyle w:val="None"/>
              <w:color w:val="181A1C"/>
              <w:u w:color="181A1C"/>
            </w:rPr>
          </w:rPrChange>
        </w:rPr>
        <w:t xml:space="preserve"> our ability to predict the effects of existing </w:t>
      </w:r>
      <w:del w:id="504" w:author="Joisa, Chinmaya Udaya" w:date="2023-09-05T11:19:00Z">
        <w:r>
          <w:rPr>
            <w:rStyle w:val="None"/>
            <w:color w:val="181A1C"/>
            <w:u w:color="181A1C"/>
          </w:rPr>
          <w:delText xml:space="preserve">targeted therapies </w:delText>
        </w:r>
      </w:del>
      <w:ins w:id="505" w:author="Joisa, Chinmaya Udaya" w:date="2023-09-05T11:19:00Z">
        <w:r>
          <w:rPr>
            <w:color w:val="181A1C"/>
          </w:rPr>
          <w:t xml:space="preserve">inhibitor treatments </w:t>
        </w:r>
      </w:ins>
      <w:r>
        <w:rPr>
          <w:color w:val="181A1C"/>
          <w:rPrChange w:id="506" w:author="Joisa, Chinmaya Udaya" w:date="2023-09-05T11:19:00Z">
            <w:rPr>
              <w:rStyle w:val="None"/>
              <w:color w:val="181A1C"/>
              <w:u w:color="181A1C"/>
            </w:rPr>
          </w:rPrChange>
        </w:rPr>
        <w:t xml:space="preserve">as well as facilitating the design of novel </w:t>
      </w:r>
      <w:del w:id="507" w:author="Joisa, Chinmaya Udaya" w:date="2023-09-05T11:19:00Z">
        <w:r>
          <w:rPr>
            <w:rStyle w:val="None"/>
            <w:color w:val="181A1C"/>
            <w:u w:color="181A1C"/>
          </w:rPr>
          <w:delText>ones</w:delText>
        </w:r>
      </w:del>
      <w:ins w:id="508" w:author="Joisa, Chinmaya Udaya" w:date="2023-09-05T11:19:00Z">
        <w:r>
          <w:rPr>
            <w:color w:val="181A1C"/>
          </w:rPr>
          <w:t>targeted therapies in the future</w:t>
        </w:r>
      </w:ins>
      <w:r>
        <w:rPr>
          <w:color w:val="181A1C"/>
          <w:rPrChange w:id="509" w:author="Joisa, Chinmaya Udaya" w:date="2023-09-05T11:19:00Z">
            <w:rPr>
              <w:rStyle w:val="None"/>
              <w:color w:val="181A1C"/>
              <w:u w:color="181A1C"/>
            </w:rPr>
          </w:rPrChange>
        </w:rPr>
        <w:t>.</w:t>
      </w:r>
    </w:p>
    <w:p w14:paraId="0871AD09" w14:textId="77777777" w:rsidR="00ED14A0" w:rsidRDefault="00ED14A0">
      <w:pPr>
        <w:shd w:val="clear" w:color="auto" w:fill="FFFFFF"/>
        <w:spacing w:line="240" w:lineRule="auto"/>
        <w:jc w:val="both"/>
        <w:pPrChange w:id="510" w:author="Joisa, Chinmaya Udaya" w:date="2023-09-05T11:19:00Z">
          <w:pPr>
            <w:pStyle w:val="Body"/>
            <w:shd w:val="clear" w:color="auto" w:fill="FFFFFF"/>
            <w:spacing w:line="240" w:lineRule="auto"/>
            <w:jc w:val="both"/>
          </w:pPr>
        </w:pPrChange>
      </w:pPr>
    </w:p>
    <w:p w14:paraId="0C07DDCE" w14:textId="77777777" w:rsidR="00ED14A0" w:rsidRDefault="00ED14A0">
      <w:pPr>
        <w:shd w:val="clear" w:color="auto" w:fill="FFFFFF"/>
        <w:spacing w:line="240" w:lineRule="auto"/>
        <w:jc w:val="both"/>
        <w:pPrChange w:id="511" w:author="Joisa, Chinmaya Udaya" w:date="2023-09-05T11:19:00Z">
          <w:pPr>
            <w:pStyle w:val="Body"/>
            <w:shd w:val="clear" w:color="auto" w:fill="FFFFFF"/>
            <w:spacing w:line="240" w:lineRule="auto"/>
            <w:jc w:val="both"/>
          </w:pPr>
        </w:pPrChange>
      </w:pPr>
    </w:p>
    <w:p w14:paraId="24D4EFC5" w14:textId="77777777" w:rsidR="00ED14A0" w:rsidRDefault="00ED14A0">
      <w:pPr>
        <w:shd w:val="clear" w:color="auto" w:fill="FFFFFF"/>
        <w:spacing w:line="240" w:lineRule="auto"/>
        <w:jc w:val="both"/>
        <w:rPr>
          <w:b/>
          <w:sz w:val="28"/>
          <w:highlight w:val="white"/>
          <w:rPrChange w:id="512" w:author="Joisa, Chinmaya Udaya" w:date="2023-09-05T11:19:00Z">
            <w:rPr>
              <w:rStyle w:val="None"/>
              <w:b/>
              <w:sz w:val="28"/>
              <w:shd w:val="clear" w:color="auto" w:fill="FFFFFF"/>
            </w:rPr>
          </w:rPrChange>
        </w:rPr>
        <w:pPrChange w:id="513" w:author="Joisa, Chinmaya Udaya" w:date="2023-09-05T11:19:00Z">
          <w:pPr>
            <w:pStyle w:val="Body"/>
            <w:shd w:val="clear" w:color="auto" w:fill="FFFFFF"/>
            <w:spacing w:line="240" w:lineRule="auto"/>
            <w:jc w:val="both"/>
          </w:pPr>
        </w:pPrChange>
      </w:pPr>
    </w:p>
    <w:p w14:paraId="17FF1A6E" w14:textId="77777777" w:rsidR="00ED14A0" w:rsidRDefault="00ED14A0">
      <w:pPr>
        <w:shd w:val="clear" w:color="auto" w:fill="FFFFFF"/>
        <w:spacing w:line="240" w:lineRule="auto"/>
        <w:jc w:val="both"/>
        <w:rPr>
          <w:highlight w:val="white"/>
          <w:rPrChange w:id="514" w:author="Joisa, Chinmaya Udaya" w:date="2023-09-05T11:19:00Z">
            <w:rPr>
              <w:rStyle w:val="None"/>
              <w:shd w:val="clear" w:color="auto" w:fill="FFFFFF"/>
            </w:rPr>
          </w:rPrChange>
        </w:rPr>
        <w:pPrChange w:id="515" w:author="Joisa, Chinmaya Udaya" w:date="2023-09-05T11:19:00Z">
          <w:pPr>
            <w:pStyle w:val="Body"/>
            <w:shd w:val="clear" w:color="auto" w:fill="FFFFFF"/>
            <w:spacing w:line="240" w:lineRule="auto"/>
            <w:jc w:val="both"/>
          </w:pPr>
        </w:pPrChange>
      </w:pPr>
    </w:p>
    <w:p w14:paraId="30A5BAD7" w14:textId="77777777" w:rsidR="00ED14A0" w:rsidRDefault="00000000">
      <w:pPr>
        <w:shd w:val="clear" w:color="auto" w:fill="FFFFFF"/>
        <w:spacing w:line="240" w:lineRule="auto"/>
        <w:jc w:val="both"/>
        <w:rPr>
          <w:highlight w:val="white"/>
          <w:rPrChange w:id="516" w:author="Joisa, Chinmaya Udaya" w:date="2023-09-05T11:19:00Z">
            <w:rPr>
              <w:rStyle w:val="None"/>
              <w:shd w:val="clear" w:color="auto" w:fill="FFFFFF"/>
            </w:rPr>
          </w:rPrChange>
        </w:rPr>
        <w:pPrChange w:id="517" w:author="Joisa, Chinmaya Udaya" w:date="2023-09-05T11:19:00Z">
          <w:pPr>
            <w:pStyle w:val="Body"/>
            <w:shd w:val="clear" w:color="auto" w:fill="FFFFFF"/>
            <w:spacing w:line="240" w:lineRule="auto"/>
            <w:jc w:val="both"/>
          </w:pPr>
        </w:pPrChange>
      </w:pPr>
      <w:r>
        <w:rPr>
          <w:b/>
          <w:sz w:val="28"/>
          <w:highlight w:val="white"/>
          <w:rPrChange w:id="518" w:author="Joisa, Chinmaya Udaya" w:date="2023-09-05T11:19:00Z">
            <w:rPr>
              <w:rStyle w:val="None"/>
              <w:b/>
              <w:sz w:val="28"/>
              <w:shd w:val="clear" w:color="auto" w:fill="FFFFFF"/>
            </w:rPr>
          </w:rPrChange>
        </w:rPr>
        <w:t>Methods</w:t>
      </w:r>
    </w:p>
    <w:p w14:paraId="60FD8B84" w14:textId="77777777" w:rsidR="00ED14A0" w:rsidRDefault="00ED14A0">
      <w:pPr>
        <w:shd w:val="clear" w:color="auto" w:fill="FFFFFF"/>
        <w:spacing w:line="240" w:lineRule="auto"/>
        <w:jc w:val="both"/>
        <w:rPr>
          <w:b/>
          <w:highlight w:val="white"/>
          <w:rPrChange w:id="519" w:author="Joisa, Chinmaya Udaya" w:date="2023-09-05T11:19:00Z">
            <w:rPr>
              <w:rStyle w:val="None"/>
              <w:b/>
              <w:shd w:val="clear" w:color="auto" w:fill="FFFFFF"/>
            </w:rPr>
          </w:rPrChange>
        </w:rPr>
        <w:pPrChange w:id="520" w:author="Joisa, Chinmaya Udaya" w:date="2023-09-05T11:19:00Z">
          <w:pPr>
            <w:pStyle w:val="Body"/>
            <w:shd w:val="clear" w:color="auto" w:fill="FFFFFF"/>
            <w:spacing w:line="240" w:lineRule="auto"/>
            <w:jc w:val="both"/>
          </w:pPr>
        </w:pPrChange>
      </w:pPr>
    </w:p>
    <w:p w14:paraId="79DE36BE" w14:textId="77777777" w:rsidR="00ED14A0" w:rsidRDefault="00000000">
      <w:pPr>
        <w:shd w:val="clear" w:color="auto" w:fill="FFFFFF"/>
        <w:spacing w:line="240" w:lineRule="auto"/>
        <w:jc w:val="both"/>
        <w:rPr>
          <w:b/>
          <w:highlight w:val="white"/>
          <w:rPrChange w:id="521" w:author="Joisa, Chinmaya Udaya" w:date="2023-09-05T11:19:00Z">
            <w:rPr>
              <w:rStyle w:val="None"/>
              <w:b/>
              <w:shd w:val="clear" w:color="auto" w:fill="FFFFFF"/>
            </w:rPr>
          </w:rPrChange>
        </w:rPr>
        <w:pPrChange w:id="522" w:author="Joisa, Chinmaya Udaya" w:date="2023-09-05T11:19:00Z">
          <w:pPr>
            <w:pStyle w:val="Body"/>
            <w:shd w:val="clear" w:color="auto" w:fill="FFFFFF"/>
            <w:spacing w:line="240" w:lineRule="auto"/>
            <w:jc w:val="both"/>
          </w:pPr>
        </w:pPrChange>
      </w:pPr>
      <w:r>
        <w:rPr>
          <w:b/>
          <w:highlight w:val="white"/>
          <w:rPrChange w:id="523" w:author="Joisa, Chinmaya Udaya" w:date="2023-09-05T11:19:00Z">
            <w:rPr>
              <w:rStyle w:val="None"/>
              <w:b/>
              <w:shd w:val="clear" w:color="auto" w:fill="FFFFFF"/>
            </w:rPr>
          </w:rPrChange>
        </w:rPr>
        <w:t>Data Sources</w:t>
      </w:r>
    </w:p>
    <w:p w14:paraId="5CE71786" w14:textId="77777777" w:rsidR="00ED14A0" w:rsidRDefault="00ED14A0">
      <w:pPr>
        <w:shd w:val="clear" w:color="auto" w:fill="FFFFFF"/>
        <w:spacing w:line="240" w:lineRule="auto"/>
        <w:jc w:val="both"/>
        <w:rPr>
          <w:highlight w:val="white"/>
          <w:rPrChange w:id="524" w:author="Joisa, Chinmaya Udaya" w:date="2023-09-05T11:19:00Z">
            <w:rPr>
              <w:rStyle w:val="None"/>
              <w:shd w:val="clear" w:color="auto" w:fill="FFFFFF"/>
            </w:rPr>
          </w:rPrChange>
        </w:rPr>
        <w:pPrChange w:id="525" w:author="Joisa, Chinmaya Udaya" w:date="2023-09-05T11:19:00Z">
          <w:pPr>
            <w:pStyle w:val="Body"/>
            <w:shd w:val="clear" w:color="auto" w:fill="FFFFFF"/>
            <w:spacing w:line="240" w:lineRule="auto"/>
            <w:jc w:val="both"/>
          </w:pPr>
        </w:pPrChange>
      </w:pPr>
    </w:p>
    <w:p w14:paraId="287E5D4D" w14:textId="77777777" w:rsidR="00ED14A0" w:rsidRDefault="00000000">
      <w:pPr>
        <w:shd w:val="clear" w:color="auto" w:fill="FFFFFF"/>
        <w:spacing w:line="240" w:lineRule="auto"/>
        <w:jc w:val="both"/>
        <w:rPr>
          <w:highlight w:val="white"/>
          <w:rPrChange w:id="526" w:author="Joisa, Chinmaya Udaya" w:date="2023-09-05T11:19:00Z">
            <w:rPr>
              <w:rStyle w:val="None"/>
              <w:shd w:val="clear" w:color="auto" w:fill="FFFFFF"/>
            </w:rPr>
          </w:rPrChange>
        </w:rPr>
        <w:pPrChange w:id="527" w:author="Joisa, Chinmaya Udaya" w:date="2023-09-05T11:19:00Z">
          <w:pPr>
            <w:pStyle w:val="Body"/>
            <w:shd w:val="clear" w:color="auto" w:fill="FFFFFF"/>
            <w:spacing w:line="240" w:lineRule="auto"/>
            <w:jc w:val="both"/>
          </w:pPr>
        </w:pPrChange>
      </w:pPr>
      <w:r>
        <w:rPr>
          <w:highlight w:val="white"/>
          <w:rPrChange w:id="528" w:author="Joisa, Chinmaya Udaya" w:date="2023-09-05T11:19:00Z">
            <w:rPr>
              <w:rStyle w:val="None"/>
              <w:shd w:val="clear" w:color="auto" w:fill="FFFFFF"/>
            </w:rPr>
          </w:rPrChange>
        </w:rPr>
        <w:t>The primary data sources we used can be split into two categories: the integrated kinome profiling data set and the cancer cell line set:</w:t>
      </w:r>
    </w:p>
    <w:p w14:paraId="12CE22D9" w14:textId="77777777" w:rsidR="00ED14A0" w:rsidRDefault="00ED14A0">
      <w:pPr>
        <w:shd w:val="clear" w:color="auto" w:fill="FFFFFF"/>
        <w:spacing w:line="240" w:lineRule="auto"/>
        <w:jc w:val="both"/>
        <w:rPr>
          <w:highlight w:val="white"/>
          <w:rPrChange w:id="529" w:author="Joisa, Chinmaya Udaya" w:date="2023-09-05T11:19:00Z">
            <w:rPr>
              <w:rStyle w:val="None"/>
              <w:shd w:val="clear" w:color="auto" w:fill="FFFFFF"/>
            </w:rPr>
          </w:rPrChange>
        </w:rPr>
        <w:pPrChange w:id="530" w:author="Joisa, Chinmaya Udaya" w:date="2023-09-05T11:19:00Z">
          <w:pPr>
            <w:pStyle w:val="Body"/>
            <w:shd w:val="clear" w:color="auto" w:fill="FFFFFF"/>
            <w:spacing w:line="240" w:lineRule="auto"/>
            <w:jc w:val="both"/>
          </w:pPr>
        </w:pPrChange>
      </w:pPr>
    </w:p>
    <w:p w14:paraId="091BAA70" w14:textId="77777777" w:rsidR="00ED14A0" w:rsidRDefault="00000000">
      <w:pPr>
        <w:shd w:val="clear" w:color="auto" w:fill="FFFFFF"/>
        <w:spacing w:line="240" w:lineRule="auto"/>
        <w:jc w:val="both"/>
        <w:rPr>
          <w:highlight w:val="white"/>
          <w:rPrChange w:id="531" w:author="Joisa, Chinmaya Udaya" w:date="2023-09-05T11:19:00Z">
            <w:rPr>
              <w:rStyle w:val="None"/>
              <w:shd w:val="clear" w:color="auto" w:fill="FFFFFF"/>
            </w:rPr>
          </w:rPrChange>
        </w:rPr>
        <w:pPrChange w:id="532" w:author="Joisa, Chinmaya Udaya" w:date="2023-09-05T11:19:00Z">
          <w:pPr>
            <w:pStyle w:val="Body"/>
            <w:shd w:val="clear" w:color="auto" w:fill="FFFFFF"/>
            <w:spacing w:line="240" w:lineRule="auto"/>
            <w:jc w:val="both"/>
          </w:pPr>
        </w:pPrChange>
      </w:pPr>
      <w:r>
        <w:rPr>
          <w:highlight w:val="white"/>
          <w:rPrChange w:id="533" w:author="Joisa, Chinmaya Udaya" w:date="2023-09-05T11:19:00Z">
            <w:rPr>
              <w:rStyle w:val="None"/>
              <w:shd w:val="clear" w:color="auto" w:fill="FFFFFF"/>
            </w:rPr>
          </w:rPrChange>
        </w:rPr>
        <w:t>The following were downloaded from the respective supplementary materials to create the integrated set of kinome profiling data:</w:t>
      </w:r>
    </w:p>
    <w:p w14:paraId="056648BB" w14:textId="77777777" w:rsidR="00ED14A0" w:rsidRDefault="00000000">
      <w:pPr>
        <w:shd w:val="clear" w:color="auto" w:fill="FFFFFF"/>
        <w:spacing w:line="240" w:lineRule="auto"/>
        <w:jc w:val="both"/>
        <w:rPr>
          <w:highlight w:val="white"/>
          <w:rPrChange w:id="534" w:author="Joisa, Chinmaya Udaya" w:date="2023-09-05T11:19:00Z">
            <w:rPr>
              <w:rStyle w:val="None"/>
              <w:shd w:val="clear" w:color="auto" w:fill="FFFFFF"/>
            </w:rPr>
          </w:rPrChange>
        </w:rPr>
        <w:pPrChange w:id="535" w:author="Joisa, Chinmaya Udaya" w:date="2023-09-05T11:19:00Z">
          <w:pPr>
            <w:pStyle w:val="Body"/>
            <w:shd w:val="clear" w:color="auto" w:fill="FFFFFF"/>
            <w:spacing w:line="240" w:lineRule="auto"/>
            <w:jc w:val="both"/>
          </w:pPr>
        </w:pPrChange>
      </w:pPr>
      <w:r>
        <w:rPr>
          <w:highlight w:val="white"/>
          <w:rPrChange w:id="536" w:author="Joisa, Chinmaya Udaya" w:date="2023-09-05T11:19:00Z">
            <w:rPr>
              <w:rStyle w:val="None"/>
              <w:shd w:val="clear" w:color="auto" w:fill="FFFFFF"/>
            </w:rPr>
          </w:rPrChange>
        </w:rPr>
        <w:t xml:space="preserve">  </w:t>
      </w:r>
    </w:p>
    <w:p w14:paraId="4000F0B2" w14:textId="77777777" w:rsidR="00ED14A0" w:rsidRDefault="00000000">
      <w:pPr>
        <w:numPr>
          <w:ilvl w:val="0"/>
          <w:numId w:val="3"/>
        </w:numPr>
        <w:shd w:val="clear" w:color="auto" w:fill="FFFFFF"/>
        <w:spacing w:line="240" w:lineRule="auto"/>
        <w:jc w:val="both"/>
        <w:rPr>
          <w:highlight w:val="white"/>
          <w:rPrChange w:id="537" w:author="Joisa, Chinmaya Udaya" w:date="2023-09-05T11:19:00Z">
            <w:rPr/>
          </w:rPrChange>
        </w:rPr>
        <w:pPrChange w:id="538" w:author="Joisa, Chinmaya Udaya" w:date="2023-09-05T11:19:00Z">
          <w:pPr>
            <w:pStyle w:val="Body"/>
            <w:numPr>
              <w:numId w:val="8"/>
            </w:numPr>
            <w:shd w:val="clear" w:color="auto" w:fill="FFFFFF"/>
            <w:spacing w:line="240" w:lineRule="auto"/>
            <w:ind w:left="720" w:hanging="360"/>
            <w:jc w:val="both"/>
          </w:pPr>
        </w:pPrChange>
      </w:pPr>
      <w:r>
        <w:rPr>
          <w:highlight w:val="white"/>
          <w:rPrChange w:id="539" w:author="Joisa, Chinmaya Udaya" w:date="2023-09-05T11:19:00Z">
            <w:rPr>
              <w:rStyle w:val="None"/>
              <w:shd w:val="clear" w:color="auto" w:fill="FFFFFF"/>
            </w:rPr>
          </w:rPrChange>
        </w:rPr>
        <w:t>Kinome profiling data from the kinobeads assay</w:t>
      </w:r>
    </w:p>
    <w:p w14:paraId="7F1EB06E" w14:textId="77777777" w:rsidR="00ED14A0" w:rsidRDefault="00000000">
      <w:pPr>
        <w:numPr>
          <w:ilvl w:val="1"/>
          <w:numId w:val="3"/>
        </w:numPr>
        <w:shd w:val="clear" w:color="auto" w:fill="FFFFFF"/>
        <w:spacing w:line="240" w:lineRule="auto"/>
        <w:jc w:val="both"/>
        <w:rPr>
          <w:highlight w:val="white"/>
          <w:rPrChange w:id="540" w:author="Joisa, Chinmaya Udaya" w:date="2023-09-05T11:19:00Z">
            <w:rPr/>
          </w:rPrChange>
        </w:rPr>
        <w:pPrChange w:id="541" w:author="Joisa, Chinmaya Udaya" w:date="2023-09-05T11:19:00Z">
          <w:pPr>
            <w:pStyle w:val="Body"/>
            <w:numPr>
              <w:ilvl w:val="1"/>
              <w:numId w:val="8"/>
            </w:numPr>
            <w:shd w:val="clear" w:color="auto" w:fill="FFFFFF"/>
            <w:spacing w:line="240" w:lineRule="auto"/>
            <w:ind w:left="1440" w:hanging="360"/>
            <w:jc w:val="both"/>
          </w:pPr>
        </w:pPrChange>
      </w:pPr>
      <w:r>
        <w:rPr>
          <w:highlight w:val="white"/>
          <w:rPrChange w:id="542" w:author="Joisa, Chinmaya Udaya" w:date="2023-09-05T11:19:00Z">
            <w:rPr>
              <w:rStyle w:val="None"/>
              <w:shd w:val="clear" w:color="auto" w:fill="FFFFFF"/>
            </w:rPr>
          </w:rPrChange>
        </w:rPr>
        <w:t>Klaeger et. al 2017</w:t>
      </w:r>
    </w:p>
    <w:p w14:paraId="57636F02" w14:textId="77777777" w:rsidR="00ED14A0" w:rsidRDefault="00000000">
      <w:pPr>
        <w:numPr>
          <w:ilvl w:val="0"/>
          <w:numId w:val="3"/>
        </w:numPr>
        <w:shd w:val="clear" w:color="auto" w:fill="FFFFFF"/>
        <w:spacing w:line="240" w:lineRule="auto"/>
        <w:jc w:val="both"/>
        <w:rPr>
          <w:highlight w:val="white"/>
          <w:rPrChange w:id="543" w:author="Joisa, Chinmaya Udaya" w:date="2023-09-05T11:19:00Z">
            <w:rPr/>
          </w:rPrChange>
        </w:rPr>
        <w:pPrChange w:id="544" w:author="Joisa, Chinmaya Udaya" w:date="2023-09-05T11:19:00Z">
          <w:pPr>
            <w:pStyle w:val="Body"/>
            <w:numPr>
              <w:numId w:val="8"/>
            </w:numPr>
            <w:shd w:val="clear" w:color="auto" w:fill="FFFFFF"/>
            <w:spacing w:line="240" w:lineRule="auto"/>
            <w:ind w:left="720" w:hanging="360"/>
            <w:jc w:val="both"/>
          </w:pPr>
        </w:pPrChange>
      </w:pPr>
      <w:r>
        <w:rPr>
          <w:highlight w:val="white"/>
          <w:rPrChange w:id="545" w:author="Joisa, Chinmaya Udaya" w:date="2023-09-05T11:19:00Z">
            <w:rPr>
              <w:rStyle w:val="None"/>
              <w:shd w:val="clear" w:color="auto" w:fill="FFFFFF"/>
            </w:rPr>
          </w:rPrChange>
        </w:rPr>
        <w:t>Kinome profiling data from KINOMEscan assay</w:t>
      </w:r>
    </w:p>
    <w:p w14:paraId="0DC6DB67" w14:textId="77777777" w:rsidR="007D6E47" w:rsidRDefault="00000000">
      <w:pPr>
        <w:pStyle w:val="Body"/>
        <w:numPr>
          <w:ilvl w:val="1"/>
          <w:numId w:val="8"/>
        </w:numPr>
        <w:shd w:val="clear" w:color="auto" w:fill="FFFFFF"/>
        <w:spacing w:line="240" w:lineRule="auto"/>
        <w:jc w:val="both"/>
        <w:rPr>
          <w:del w:id="546" w:author="Joisa, Chinmaya Udaya" w:date="2023-09-05T11:19:00Z"/>
        </w:rPr>
      </w:pPr>
      <w:del w:id="547" w:author="Joisa, Chinmaya Udaya" w:date="2023-09-05T11:19:00Z">
        <w:r>
          <w:rPr>
            <w:rStyle w:val="None"/>
            <w:shd w:val="clear" w:color="auto" w:fill="FFFFFF"/>
          </w:rPr>
          <w:delText xml:space="preserve">LINCS: kinome profiling datasets for individual compounds downloaded programmatically from </w:delText>
        </w:r>
        <w:r>
          <w:fldChar w:fldCharType="begin"/>
        </w:r>
        <w:r>
          <w:delInstrText>HYPERLINK "http://lincs.hms.harvard.edu/db/datasets/"</w:delInstrText>
        </w:r>
        <w:r>
          <w:fldChar w:fldCharType="separate"/>
        </w:r>
        <w:r>
          <w:rPr>
            <w:rStyle w:val="Hyperlink2"/>
          </w:rPr>
          <w:delText>http://lincs.hms.harvard.edu/db/datasets/</w:delText>
        </w:r>
        <w:r>
          <w:rPr>
            <w:rStyle w:val="Hyperlink2"/>
          </w:rPr>
          <w:fldChar w:fldCharType="end"/>
        </w:r>
        <w:r>
          <w:rPr>
            <w:rStyle w:val="None"/>
            <w:shd w:val="clear" w:color="auto" w:fill="FFFFFF"/>
          </w:rPr>
          <w:delText xml:space="preserve"> </w:delText>
        </w:r>
        <w:r>
          <w:fldChar w:fldCharType="begin"/>
        </w:r>
        <w:r>
          <w:delInstrText>HYPERLINK "https://paperpile.com/c/HIGFs4/hXwG"</w:delInstrText>
        </w:r>
        <w:r>
          <w:fldChar w:fldCharType="separate"/>
        </w:r>
        <w:r>
          <w:rPr>
            <w:rStyle w:val="Hyperlink3"/>
            <w:lang w:val="pt-PT"/>
          </w:rPr>
          <w:delText>[7]</w:delText>
        </w:r>
        <w:r>
          <w:rPr>
            <w:rStyle w:val="Hyperlink3"/>
            <w:lang w:val="pt-PT"/>
          </w:rPr>
          <w:fldChar w:fldCharType="end"/>
        </w:r>
      </w:del>
    </w:p>
    <w:p w14:paraId="20DBC3BB" w14:textId="77777777" w:rsidR="007D6E47" w:rsidRDefault="00000000">
      <w:pPr>
        <w:pStyle w:val="Body"/>
        <w:numPr>
          <w:ilvl w:val="1"/>
          <w:numId w:val="8"/>
        </w:numPr>
        <w:shd w:val="clear" w:color="auto" w:fill="FFFFFF"/>
        <w:spacing w:line="240" w:lineRule="auto"/>
        <w:jc w:val="both"/>
        <w:rPr>
          <w:del w:id="548" w:author="Joisa, Chinmaya Udaya" w:date="2023-09-05T11:19:00Z"/>
        </w:rPr>
      </w:pPr>
      <w:del w:id="549" w:author="Joisa, Chinmaya Udaya" w:date="2023-09-05T11:19:00Z">
        <w:r>
          <w:rPr>
            <w:rStyle w:val="None"/>
            <w:shd w:val="clear" w:color="auto" w:fill="FFFFFF"/>
          </w:rPr>
          <w:delText xml:space="preserve">Kinome profiling data for the PKIS drug set was downloaded from the supplementary data of </w:delText>
        </w:r>
        <w:r>
          <w:fldChar w:fldCharType="begin"/>
        </w:r>
        <w:r>
          <w:delInstrText>HYPERLINK "https://journals.plos.org/plosone/article?id=10.1371/journal.pone.0181585"</w:delInstrText>
        </w:r>
        <w:r>
          <w:fldChar w:fldCharType="separate"/>
        </w:r>
        <w:r>
          <w:rPr>
            <w:rStyle w:val="Hyperlink2"/>
          </w:rPr>
          <w:delText>https://journals.plos.org/plosone/article?id=10.1371/journal.pone.0181585</w:delText>
        </w:r>
        <w:r>
          <w:rPr>
            <w:rStyle w:val="Hyperlink2"/>
          </w:rPr>
          <w:fldChar w:fldCharType="end"/>
        </w:r>
        <w:r>
          <w:rPr>
            <w:rStyle w:val="None"/>
            <w:shd w:val="clear" w:color="auto" w:fill="FFFFFF"/>
          </w:rPr>
          <w:delText xml:space="preserve"> </w:delText>
        </w:r>
        <w:r>
          <w:fldChar w:fldCharType="begin"/>
        </w:r>
        <w:r>
          <w:delInstrText>HYPERLINK "https://paperpile.com/c/HIGFs4/WXtL"</w:delInstrText>
        </w:r>
        <w:r>
          <w:fldChar w:fldCharType="separate"/>
        </w:r>
        <w:r>
          <w:rPr>
            <w:rStyle w:val="Hyperlink3"/>
            <w:lang w:val="pt-PT"/>
          </w:rPr>
          <w:delText>[10]</w:delText>
        </w:r>
        <w:r>
          <w:rPr>
            <w:rStyle w:val="Hyperlink3"/>
            <w:lang w:val="pt-PT"/>
          </w:rPr>
          <w:fldChar w:fldCharType="end"/>
        </w:r>
      </w:del>
    </w:p>
    <w:p w14:paraId="29F09116" w14:textId="77777777" w:rsidR="007D6E47" w:rsidRDefault="00000000">
      <w:pPr>
        <w:pStyle w:val="Body"/>
        <w:numPr>
          <w:ilvl w:val="1"/>
          <w:numId w:val="8"/>
        </w:numPr>
        <w:shd w:val="clear" w:color="auto" w:fill="FFFFFF"/>
        <w:spacing w:line="240" w:lineRule="auto"/>
        <w:jc w:val="both"/>
        <w:rPr>
          <w:del w:id="550" w:author="Joisa, Chinmaya Udaya" w:date="2023-09-05T11:19:00Z"/>
        </w:rPr>
      </w:pPr>
      <w:del w:id="551" w:author="Joisa, Chinmaya Udaya" w:date="2023-09-05T11:19:00Z">
        <w:r>
          <w:rPr>
            <w:rStyle w:val="None"/>
            <w:shd w:val="clear" w:color="auto" w:fill="FFFFFF"/>
          </w:rPr>
          <w:delText xml:space="preserve">Kinome profiling data for the KCGS drug set was downloaded from the supplementary data of </w:delText>
        </w:r>
        <w:r>
          <w:fldChar w:fldCharType="begin"/>
        </w:r>
        <w:r>
          <w:delInstrText>HYPERLINK "https://www.mdpi.com/1422-0067/22/2/566"</w:delInstrText>
        </w:r>
        <w:r>
          <w:fldChar w:fldCharType="separate"/>
        </w:r>
        <w:r>
          <w:rPr>
            <w:rStyle w:val="Hyperlink2"/>
          </w:rPr>
          <w:delText>https://www.mdpi.com/1422-0067/22/2/566</w:delText>
        </w:r>
        <w:r>
          <w:rPr>
            <w:rStyle w:val="Hyperlink2"/>
          </w:rPr>
          <w:fldChar w:fldCharType="end"/>
        </w:r>
        <w:r>
          <w:rPr>
            <w:rStyle w:val="None"/>
            <w:shd w:val="clear" w:color="auto" w:fill="FFFFFF"/>
          </w:rPr>
          <w:delText xml:space="preserve"> </w:delText>
        </w:r>
        <w:r>
          <w:fldChar w:fldCharType="begin"/>
        </w:r>
        <w:r>
          <w:delInstrText>HYPERLINK "https://paperpile.com/c/HIGFs4/QsVy"</w:delInstrText>
        </w:r>
        <w:r>
          <w:fldChar w:fldCharType="separate"/>
        </w:r>
        <w:r>
          <w:rPr>
            <w:rStyle w:val="Hyperlink3"/>
            <w:lang w:val="pt-PT"/>
          </w:rPr>
          <w:delText>[8]</w:delText>
        </w:r>
        <w:r>
          <w:rPr>
            <w:rStyle w:val="Hyperlink3"/>
            <w:lang w:val="pt-PT"/>
          </w:rPr>
          <w:fldChar w:fldCharType="end"/>
        </w:r>
        <w:r>
          <w:rPr>
            <w:rStyle w:val="None"/>
            <w:shd w:val="clear" w:color="auto" w:fill="FFFFFF"/>
          </w:rPr>
          <w:delText xml:space="preserve"> and from internal data provided by SGC-UNC.</w:delText>
        </w:r>
      </w:del>
    </w:p>
    <w:p w14:paraId="0CFABCA8" w14:textId="77777777" w:rsidR="007D6E47" w:rsidRDefault="007D6E47">
      <w:pPr>
        <w:pStyle w:val="Body"/>
        <w:shd w:val="clear" w:color="auto" w:fill="FFFFFF"/>
        <w:spacing w:line="240" w:lineRule="auto"/>
        <w:jc w:val="both"/>
        <w:rPr>
          <w:del w:id="552" w:author="Joisa, Chinmaya Udaya" w:date="2023-09-05T11:19:00Z"/>
          <w:rStyle w:val="None"/>
          <w:shd w:val="clear" w:color="auto" w:fill="FFFFFF"/>
        </w:rPr>
      </w:pPr>
    </w:p>
    <w:p w14:paraId="1CA69418" w14:textId="3AC982A6" w:rsidR="00ED14A0" w:rsidRDefault="00000000">
      <w:pPr>
        <w:numPr>
          <w:ilvl w:val="1"/>
          <w:numId w:val="3"/>
        </w:numPr>
        <w:shd w:val="clear" w:color="auto" w:fill="FFFFFF"/>
        <w:spacing w:line="240" w:lineRule="auto"/>
        <w:jc w:val="both"/>
        <w:rPr>
          <w:ins w:id="553" w:author="Joisa, Chinmaya Udaya" w:date="2023-09-05T11:19:00Z"/>
          <w:highlight w:val="white"/>
        </w:rPr>
      </w:pPr>
      <w:ins w:id="554" w:author="Joisa, Chinmaya Udaya" w:date="2023-09-05T11:19:00Z">
        <w:r>
          <w:rPr>
            <w:highlight w:val="white"/>
          </w:rPr>
          <w:t xml:space="preserve">LINCS: kinome profiling datasets for individual compounds downloaded programmatically from </w:t>
        </w:r>
        <w:r>
          <w:fldChar w:fldCharType="begin"/>
        </w:r>
        <w:r>
          <w:instrText>HYPERLINK "http://lincs.hms.harvard.edu/db/datasets/" \h</w:instrText>
        </w:r>
        <w:r>
          <w:fldChar w:fldCharType="separate"/>
        </w:r>
        <w:r>
          <w:rPr>
            <w:color w:val="1155CC"/>
            <w:highlight w:val="white"/>
            <w:u w:val="single"/>
          </w:rPr>
          <w:t>http://lincs.hms.harvard.edu/db/datasets/</w:t>
        </w:r>
        <w:r>
          <w:rPr>
            <w:color w:val="1155CC"/>
            <w:highlight w:val="white"/>
            <w:u w:val="single"/>
          </w:rPr>
          <w:fldChar w:fldCharType="end"/>
        </w:r>
        <w:r>
          <w:rPr>
            <w:highlight w:val="white"/>
          </w:rPr>
          <w:t xml:space="preserve"> </w:t>
        </w:r>
        <w:r>
          <w:fldChar w:fldCharType="begin" w:fldLock="1"/>
        </w:r>
        <w:r w:rsidR="00C65007">
          <w:instrText>ADDIN paperpile_citation &lt;clusterId&gt;N749B196Q487O191&lt;/clusterId&gt;&lt;metadata&gt;&lt;citation&gt;&lt;id&gt;4AD5E9D80C3111EDA4402A4F181DA346&lt;/id&gt;&lt;/citation&gt;&lt;/metadata&gt;&lt;data&gt;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&lt;/data&gt; \* MERGEFORMAT</w:instrText>
        </w:r>
        <w:r>
          <w:fldChar w:fldCharType="separate"/>
        </w:r>
        <w:r w:rsidR="00C65007">
          <w:rPr>
            <w:noProof/>
            <w:color w:val="000000"/>
            <w:highlight w:val="white"/>
          </w:rPr>
          <w:t>(Koleti et al. 2018)</w:t>
        </w:r>
        <w:r>
          <w:rPr>
            <w:color w:val="000000"/>
            <w:highlight w:val="white"/>
          </w:rPr>
          <w:fldChar w:fldCharType="end"/>
        </w:r>
      </w:ins>
    </w:p>
    <w:p w14:paraId="3D8C1391" w14:textId="79C56171" w:rsidR="00ED14A0" w:rsidRDefault="00000000">
      <w:pPr>
        <w:numPr>
          <w:ilvl w:val="1"/>
          <w:numId w:val="3"/>
        </w:numPr>
        <w:shd w:val="clear" w:color="auto" w:fill="FFFFFF"/>
        <w:spacing w:line="240" w:lineRule="auto"/>
        <w:jc w:val="both"/>
        <w:rPr>
          <w:ins w:id="555" w:author="Joisa, Chinmaya Udaya" w:date="2023-09-05T11:19:00Z"/>
          <w:highlight w:val="white"/>
        </w:rPr>
      </w:pPr>
      <w:ins w:id="556" w:author="Joisa, Chinmaya Udaya" w:date="2023-09-05T11:19:00Z">
        <w:r>
          <w:rPr>
            <w:highlight w:val="white"/>
          </w:rPr>
          <w:t xml:space="preserve">Kinome profiling data for the PKIS drug set was downloaded from the supplementary data of </w:t>
        </w:r>
        <w:r>
          <w:fldChar w:fldCharType="begin"/>
        </w:r>
        <w:r>
          <w:instrText>HYPERLINK "https://journals.plos.org/plosone/article?id=10.1371/journal.pone.0181585" \h</w:instrText>
        </w:r>
        <w:r>
          <w:fldChar w:fldCharType="separate"/>
        </w:r>
        <w:r>
          <w:rPr>
            <w:color w:val="1155CC"/>
            <w:highlight w:val="white"/>
            <w:u w:val="single"/>
          </w:rPr>
          <w:t>https://journals.plos.org/plosone/article?id=10.1371/journal.pone.0181585</w:t>
        </w:r>
        <w:r>
          <w:rPr>
            <w:color w:val="1155CC"/>
            <w:highlight w:val="white"/>
            <w:u w:val="single"/>
          </w:rPr>
          <w:fldChar w:fldCharType="end"/>
        </w:r>
        <w:r>
          <w:rPr>
            <w:highlight w:val="white"/>
          </w:rPr>
          <w:t xml:space="preserve"> </w:t>
        </w:r>
        <w:r>
          <w:fldChar w:fldCharType="begin" w:fldLock="1"/>
        </w:r>
        <w:r w:rsidR="00C65007">
          <w:instrText>ADDIN paperpile_citation &lt;clusterId&gt;G753U731J421N214&lt;/clusterId&gt;&lt;metadata&gt;&lt;citation&gt;&lt;id&gt;59DF1DA00C3111EDA4402A4F181DA346&lt;/id&gt;&lt;/citation&gt;&lt;/metadata&gt;&lt;data&gt;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&lt;/data&gt; \* MERGEFORMAT</w:instrText>
        </w:r>
        <w:r>
          <w:fldChar w:fldCharType="separate"/>
        </w:r>
        <w:r w:rsidR="00C65007">
          <w:rPr>
            <w:noProof/>
            <w:color w:val="000000"/>
            <w:highlight w:val="white"/>
          </w:rPr>
          <w:t>(Drewry et al. 2017)</w:t>
        </w:r>
        <w:r>
          <w:rPr>
            <w:color w:val="000000"/>
            <w:highlight w:val="white"/>
          </w:rPr>
          <w:fldChar w:fldCharType="end"/>
        </w:r>
      </w:ins>
    </w:p>
    <w:p w14:paraId="41D77A04" w14:textId="192095B5" w:rsidR="00ED14A0" w:rsidRDefault="00000000">
      <w:pPr>
        <w:numPr>
          <w:ilvl w:val="1"/>
          <w:numId w:val="3"/>
        </w:numPr>
        <w:shd w:val="clear" w:color="auto" w:fill="FFFFFF"/>
        <w:spacing w:line="240" w:lineRule="auto"/>
        <w:jc w:val="both"/>
        <w:rPr>
          <w:ins w:id="557" w:author="Joisa, Chinmaya Udaya" w:date="2023-09-05T11:19:00Z"/>
          <w:highlight w:val="white"/>
        </w:rPr>
      </w:pPr>
      <w:ins w:id="558" w:author="Joisa, Chinmaya Udaya" w:date="2023-09-05T11:19:00Z">
        <w:r>
          <w:rPr>
            <w:highlight w:val="white"/>
          </w:rPr>
          <w:t xml:space="preserve">Kinome profiling data for the KCGS drug set was downloaded from the supplementary data of </w:t>
        </w:r>
        <w:r>
          <w:fldChar w:fldCharType="begin"/>
        </w:r>
        <w:r>
          <w:instrText>HYPERLINK "https://www.mdpi.com/1422-0067/22/2/566" \h</w:instrText>
        </w:r>
        <w:r>
          <w:fldChar w:fldCharType="separate"/>
        </w:r>
        <w:r>
          <w:rPr>
            <w:color w:val="1155CC"/>
            <w:highlight w:val="white"/>
            <w:u w:val="single"/>
          </w:rPr>
          <w:t>https://www.mdpi.com/1422-0067/22/2/566</w:t>
        </w:r>
        <w:r>
          <w:rPr>
            <w:color w:val="1155CC"/>
            <w:highlight w:val="white"/>
            <w:u w:val="single"/>
          </w:rPr>
          <w:fldChar w:fldCharType="end"/>
        </w:r>
        <w:r>
          <w:rPr>
            <w:highlight w:val="white"/>
          </w:rPr>
          <w:t xml:space="preserve"> </w:t>
        </w:r>
        <w:r>
          <w:fldChar w:fldCharType="begin" w:fldLock="1"/>
        </w:r>
        <w:r w:rsidR="00C65007">
          <w:instrText>ADDIN paperpile_citation &lt;clusterId&gt;A887O847K538H959&lt;/clusterId&gt;&lt;metadata&gt;&lt;citation&gt;&lt;id&gt;2E3454DA0C3211EDBF047630FB271251&lt;/id&gt;&lt;/citation&gt;&lt;/metadata&gt;&lt;data&gt;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&lt;/data&gt; \* MERGEFORMAT</w:instrText>
        </w:r>
        <w:r>
          <w:fldChar w:fldCharType="separate"/>
        </w:r>
        <w:r w:rsidR="00C65007">
          <w:rPr>
            <w:noProof/>
            <w:color w:val="000000"/>
            <w:highlight w:val="white"/>
          </w:rPr>
          <w:t>(Wells et al. 2021)</w:t>
        </w:r>
        <w:r>
          <w:rPr>
            <w:color w:val="000000"/>
            <w:highlight w:val="white"/>
          </w:rPr>
          <w:fldChar w:fldCharType="end"/>
        </w:r>
        <w:r>
          <w:rPr>
            <w:highlight w:val="white"/>
          </w:rPr>
          <w:t xml:space="preserve"> and from internal data provided by SGC-UNC.</w:t>
        </w:r>
      </w:ins>
    </w:p>
    <w:p w14:paraId="0270CB37" w14:textId="77777777" w:rsidR="00ED14A0" w:rsidRDefault="00ED14A0">
      <w:pPr>
        <w:shd w:val="clear" w:color="auto" w:fill="FFFFFF"/>
        <w:spacing w:line="240" w:lineRule="auto"/>
        <w:jc w:val="both"/>
        <w:rPr>
          <w:ins w:id="559" w:author="Joisa, Chinmaya Udaya" w:date="2023-09-05T11:19:00Z"/>
          <w:highlight w:val="white"/>
        </w:rPr>
      </w:pPr>
    </w:p>
    <w:p w14:paraId="3C30B5B4" w14:textId="0687E1E4" w:rsidR="00ED14A0" w:rsidRDefault="00000000">
      <w:pPr>
        <w:shd w:val="clear" w:color="auto" w:fill="FFFFFF"/>
        <w:spacing w:line="240" w:lineRule="auto"/>
        <w:jc w:val="both"/>
        <w:rPr>
          <w:highlight w:val="white"/>
          <w:rPrChange w:id="560" w:author="Joisa, Chinmaya Udaya" w:date="2023-09-05T11:19:00Z">
            <w:rPr>
              <w:rStyle w:val="None"/>
              <w:shd w:val="clear" w:color="auto" w:fill="FFFFFF"/>
            </w:rPr>
          </w:rPrChange>
        </w:rPr>
        <w:pPrChange w:id="561" w:author="Joisa, Chinmaya Udaya" w:date="2023-09-05T11:19:00Z">
          <w:pPr>
            <w:pStyle w:val="Body"/>
            <w:shd w:val="clear" w:color="auto" w:fill="FFFFFF"/>
            <w:spacing w:line="240" w:lineRule="auto"/>
            <w:jc w:val="both"/>
          </w:pPr>
        </w:pPrChange>
      </w:pPr>
      <w:r>
        <w:rPr>
          <w:highlight w:val="white"/>
          <w:rPrChange w:id="562" w:author="Joisa, Chinmaya Udaya" w:date="2023-09-05T11:19:00Z">
            <w:rPr>
              <w:rStyle w:val="None"/>
              <w:shd w:val="clear" w:color="auto" w:fill="FFFFFF"/>
            </w:rPr>
          </w:rPrChange>
        </w:rPr>
        <w:t>The following were downloaded from the DepMap portal (</w:t>
      </w:r>
      <w:del w:id="563" w:author="Joisa, Chinmaya Udaya" w:date="2023-09-05T11:19:00Z">
        <w:r>
          <w:fldChar w:fldCharType="begin"/>
        </w:r>
        <w:r>
          <w:delInstrText>HYPERLINK "https://depmap.org/portal/download/all/"</w:delInstrText>
        </w:r>
        <w:r>
          <w:fldChar w:fldCharType="separate"/>
        </w:r>
        <w:r>
          <w:rPr>
            <w:rStyle w:val="Hyperlink2"/>
          </w:rPr>
          <w:delText>https://depmap.org/portal/download/all/</w:delText>
        </w:r>
        <w:r>
          <w:rPr>
            <w:rStyle w:val="Hyperlink2"/>
          </w:rPr>
          <w:fldChar w:fldCharType="end"/>
        </w:r>
      </w:del>
      <w:ins w:id="564" w:author="Joisa, Chinmaya Udaya" w:date="2023-09-05T11:19:00Z">
        <w:r>
          <w:fldChar w:fldCharType="begin"/>
        </w:r>
        <w:r>
          <w:instrText>HYPERLINK "https://depmap.org/portal/download/all/" \h</w:instrText>
        </w:r>
        <w:r>
          <w:fldChar w:fldCharType="separate"/>
        </w:r>
        <w:r>
          <w:rPr>
            <w:color w:val="1155CC"/>
            <w:highlight w:val="white"/>
            <w:u w:val="single"/>
          </w:rPr>
          <w:t>https://depmap.org/portal/download/all/</w:t>
        </w:r>
        <w:r>
          <w:rPr>
            <w:color w:val="1155CC"/>
            <w:highlight w:val="white"/>
            <w:u w:val="single"/>
          </w:rPr>
          <w:fldChar w:fldCharType="end"/>
        </w:r>
      </w:ins>
      <w:r>
        <w:rPr>
          <w:highlight w:val="white"/>
          <w:rPrChange w:id="565" w:author="Joisa, Chinmaya Udaya" w:date="2023-09-05T11:19:00Z">
            <w:rPr>
              <w:rStyle w:val="None"/>
              <w:shd w:val="clear" w:color="auto" w:fill="FFFFFF"/>
            </w:rPr>
          </w:rPrChange>
        </w:rPr>
        <w:t>) to create the set of cancer cell line sensitivities and their gene expression characteristics:</w:t>
      </w:r>
    </w:p>
    <w:p w14:paraId="33B78120" w14:textId="77777777" w:rsidR="00ED14A0" w:rsidRDefault="00000000">
      <w:pPr>
        <w:numPr>
          <w:ilvl w:val="0"/>
          <w:numId w:val="2"/>
        </w:numPr>
        <w:shd w:val="clear" w:color="auto" w:fill="FFFFFF"/>
        <w:spacing w:line="240" w:lineRule="auto"/>
        <w:jc w:val="both"/>
        <w:rPr>
          <w:highlight w:val="white"/>
          <w:rPrChange w:id="566" w:author="Joisa, Chinmaya Udaya" w:date="2023-09-05T11:19:00Z">
            <w:rPr/>
          </w:rPrChange>
        </w:rPr>
        <w:pPrChange w:id="567" w:author="Joisa, Chinmaya Udaya" w:date="2023-09-05T11:19:00Z">
          <w:pPr>
            <w:pStyle w:val="Body"/>
            <w:numPr>
              <w:numId w:val="10"/>
            </w:numPr>
            <w:shd w:val="clear" w:color="auto" w:fill="FFFFFF"/>
            <w:spacing w:line="240" w:lineRule="auto"/>
            <w:ind w:left="720" w:hanging="360"/>
            <w:jc w:val="both"/>
          </w:pPr>
        </w:pPrChange>
      </w:pPr>
      <w:r>
        <w:rPr>
          <w:highlight w:val="white"/>
          <w:rPrChange w:id="568" w:author="Joisa, Chinmaya Udaya" w:date="2023-09-05T11:19:00Z">
            <w:rPr>
              <w:rStyle w:val="None"/>
              <w:shd w:val="clear" w:color="auto" w:fill="FFFFFF"/>
            </w:rPr>
          </w:rPrChange>
        </w:rPr>
        <w:t>DepMap secondary repurposing screen (</w:t>
      </w:r>
      <w:r>
        <w:rPr>
          <w:highlight w:val="white"/>
          <w:rPrChange w:id="569" w:author="Joisa, Chinmaya Udaya" w:date="2023-09-05T11:19:00Z">
            <w:rPr>
              <w:rStyle w:val="None"/>
              <w:shd w:val="clear" w:color="auto" w:fill="FFFFFF"/>
              <w:lang w:val="ar-SA"/>
            </w:rPr>
          </w:rPrChange>
        </w:rPr>
        <w:t>“</w:t>
      </w:r>
      <w:r>
        <w:rPr>
          <w:color w:val="333333"/>
          <w:sz w:val="20"/>
          <w:highlight w:val="white"/>
          <w:rPrChange w:id="570" w:author="Joisa, Chinmaya Udaya" w:date="2023-09-05T11:19:00Z">
            <w:rPr>
              <w:rStyle w:val="None"/>
              <w:color w:val="333333"/>
              <w:sz w:val="20"/>
              <w:u w:color="333333"/>
              <w:shd w:val="clear" w:color="auto" w:fill="FFFFFF"/>
            </w:rPr>
          </w:rPrChange>
        </w:rPr>
        <w:t>secondary-screen-dose-response-curve-parameters.csv”)</w:t>
      </w:r>
    </w:p>
    <w:p w14:paraId="21E18517" w14:textId="77777777" w:rsidR="00ED14A0" w:rsidRDefault="00000000">
      <w:pPr>
        <w:numPr>
          <w:ilvl w:val="0"/>
          <w:numId w:val="2"/>
        </w:numPr>
        <w:shd w:val="clear" w:color="auto" w:fill="FFFFFF"/>
        <w:spacing w:line="240" w:lineRule="auto"/>
        <w:jc w:val="both"/>
        <w:rPr>
          <w:highlight w:val="white"/>
          <w:rPrChange w:id="571" w:author="Joisa, Chinmaya Udaya" w:date="2023-09-05T11:19:00Z">
            <w:rPr/>
          </w:rPrChange>
        </w:rPr>
        <w:pPrChange w:id="572" w:author="Joisa, Chinmaya Udaya" w:date="2023-09-05T11:19:00Z">
          <w:pPr>
            <w:pStyle w:val="Body"/>
            <w:numPr>
              <w:numId w:val="10"/>
            </w:numPr>
            <w:shd w:val="clear" w:color="auto" w:fill="FFFFFF"/>
            <w:spacing w:line="240" w:lineRule="auto"/>
            <w:ind w:left="720" w:hanging="360"/>
            <w:jc w:val="both"/>
          </w:pPr>
        </w:pPrChange>
      </w:pPr>
      <w:r>
        <w:rPr>
          <w:highlight w:val="white"/>
          <w:rPrChange w:id="573" w:author="Joisa, Chinmaya Udaya" w:date="2023-09-05T11:19:00Z">
            <w:rPr>
              <w:rStyle w:val="None"/>
              <w:shd w:val="clear" w:color="auto" w:fill="FFFFFF"/>
            </w:rPr>
          </w:rPrChange>
        </w:rPr>
        <w:t>CCLE gene expression set (</w:t>
      </w:r>
      <w:r>
        <w:rPr>
          <w:highlight w:val="white"/>
          <w:rPrChange w:id="574" w:author="Joisa, Chinmaya Udaya" w:date="2023-09-05T11:19:00Z">
            <w:rPr>
              <w:rStyle w:val="None"/>
              <w:shd w:val="clear" w:color="auto" w:fill="FFFFFF"/>
              <w:lang w:val="ar-SA"/>
            </w:rPr>
          </w:rPrChange>
        </w:rPr>
        <w:t>“</w:t>
      </w:r>
      <w:r>
        <w:rPr>
          <w:highlight w:val="white"/>
          <w:rPrChange w:id="575" w:author="Joisa, Chinmaya Udaya" w:date="2023-09-05T11:19:00Z">
            <w:rPr>
              <w:rStyle w:val="None"/>
              <w:shd w:val="clear" w:color="auto" w:fill="FFFFFF"/>
              <w:lang w:val="fr-FR"/>
            </w:rPr>
          </w:rPrChange>
        </w:rPr>
        <w:t>CCLE_expression.csv</w:t>
      </w:r>
      <w:r>
        <w:rPr>
          <w:highlight w:val="white"/>
          <w:rPrChange w:id="576" w:author="Joisa, Chinmaya Udaya" w:date="2023-09-05T11:19:00Z">
            <w:rPr>
              <w:rStyle w:val="None"/>
              <w:shd w:val="clear" w:color="auto" w:fill="FFFFFF"/>
            </w:rPr>
          </w:rPrChange>
        </w:rPr>
        <w:t>”)</w:t>
      </w:r>
    </w:p>
    <w:p w14:paraId="63BB7C60" w14:textId="77777777" w:rsidR="00ED14A0" w:rsidRDefault="00ED14A0">
      <w:pPr>
        <w:shd w:val="clear" w:color="auto" w:fill="FFFFFF"/>
        <w:spacing w:line="240" w:lineRule="auto"/>
        <w:jc w:val="both"/>
        <w:rPr>
          <w:highlight w:val="white"/>
          <w:rPrChange w:id="577" w:author="Joisa, Chinmaya Udaya" w:date="2023-09-05T11:19:00Z">
            <w:rPr>
              <w:rStyle w:val="None"/>
              <w:shd w:val="clear" w:color="auto" w:fill="FFFFFF"/>
            </w:rPr>
          </w:rPrChange>
        </w:rPr>
        <w:pPrChange w:id="578" w:author="Joisa, Chinmaya Udaya" w:date="2023-09-05T11:19:00Z">
          <w:pPr>
            <w:pStyle w:val="Body"/>
            <w:shd w:val="clear" w:color="auto" w:fill="FFFFFF"/>
            <w:spacing w:line="240" w:lineRule="auto"/>
            <w:jc w:val="both"/>
          </w:pPr>
        </w:pPrChange>
      </w:pPr>
    </w:p>
    <w:p w14:paraId="2A9F517B" w14:textId="3A1B5A00" w:rsidR="00ED14A0" w:rsidRDefault="00000000">
      <w:pPr>
        <w:shd w:val="clear" w:color="auto" w:fill="FFFFFF"/>
        <w:spacing w:line="240" w:lineRule="auto"/>
        <w:jc w:val="both"/>
        <w:rPr>
          <w:highlight w:val="white"/>
          <w:rPrChange w:id="579" w:author="Joisa, Chinmaya Udaya" w:date="2023-09-05T11:19:00Z">
            <w:rPr>
              <w:rStyle w:val="None"/>
              <w:shd w:val="clear" w:color="auto" w:fill="FFFFFF"/>
            </w:rPr>
          </w:rPrChange>
        </w:rPr>
        <w:pPrChange w:id="580" w:author="Joisa, Chinmaya Udaya" w:date="2023-09-05T11:19:00Z">
          <w:pPr>
            <w:pStyle w:val="Body"/>
            <w:shd w:val="clear" w:color="auto" w:fill="FFFFFF"/>
            <w:spacing w:line="240" w:lineRule="auto"/>
            <w:jc w:val="both"/>
          </w:pPr>
        </w:pPrChange>
      </w:pPr>
      <w:r>
        <w:rPr>
          <w:highlight w:val="white"/>
          <w:rPrChange w:id="581" w:author="Joisa, Chinmaya Udaya" w:date="2023-09-05T11:19:00Z">
            <w:rPr>
              <w:rStyle w:val="None"/>
              <w:shd w:val="clear" w:color="auto" w:fill="FFFFFF"/>
            </w:rPr>
          </w:rPrChange>
        </w:rPr>
        <w:t xml:space="preserve">The high-throughput screening data gathered in PDAC patient-derived cell lines was gathered from Lipner et al. </w:t>
      </w:r>
      <w:del w:id="582" w:author="Joisa, Chinmaya Udaya" w:date="2023-09-05T11:19:00Z">
        <w:r>
          <w:fldChar w:fldCharType="begin"/>
        </w:r>
        <w:r>
          <w:delInstrText>HYPERLINK "https://paperpile.com/c/HIGFs4/rwfL"</w:delInstrText>
        </w:r>
        <w:r>
          <w:fldChar w:fldCharType="separate"/>
        </w:r>
        <w:r>
          <w:rPr>
            <w:rStyle w:val="Hyperlink3"/>
            <w:lang w:val="pt-PT"/>
          </w:rPr>
          <w:delText>[14]</w:delText>
        </w:r>
        <w:r>
          <w:rPr>
            <w:rStyle w:val="Hyperlink3"/>
            <w:lang w:val="pt-PT"/>
          </w:rPr>
          <w:fldChar w:fldCharType="end"/>
        </w:r>
        <w:r>
          <w:rPr>
            <w:rStyle w:val="None"/>
            <w:shd w:val="clear" w:color="auto" w:fill="FFFFFF"/>
          </w:rPr>
          <w:delText xml:space="preserve"> with methods as described in Berginski et al 2021 </w:delText>
        </w:r>
        <w:r>
          <w:fldChar w:fldCharType="begin"/>
        </w:r>
        <w:r>
          <w:delInstrText>HYPERLINK "https://paperpile.com/c/HIGFs4/xq2J"</w:delInstrText>
        </w:r>
        <w:r>
          <w:fldChar w:fldCharType="separate"/>
        </w:r>
        <w:r>
          <w:rPr>
            <w:rStyle w:val="Hyperlink3"/>
            <w:lang w:val="pt-PT"/>
          </w:rPr>
          <w:delText>[15]</w:delText>
        </w:r>
        <w:r>
          <w:rPr>
            <w:rStyle w:val="Hyperlink3"/>
            <w:lang w:val="pt-PT"/>
          </w:rPr>
          <w:fldChar w:fldCharType="end"/>
        </w:r>
        <w:r>
          <w:rPr>
            <w:rStyle w:val="None"/>
            <w:shd w:val="clear" w:color="auto" w:fill="FFFFFF"/>
          </w:rPr>
          <w:delText>.</w:delText>
        </w:r>
      </w:del>
      <w:ins w:id="583" w:author="Joisa, Chinmaya Udaya" w:date="2023-09-05T11:19:00Z">
        <w:r>
          <w:fldChar w:fldCharType="begin" w:fldLock="1"/>
        </w:r>
        <w:r w:rsidR="00C65007">
          <w:instrText>ADDIN paperpile_citation &lt;clusterId&gt;Q713D861Z451X874&lt;/clusterId&gt;&lt;metadata&gt;&lt;citation&gt;&lt;id&gt;F231E4A418CD11ED9C817630FB271251&lt;/id&gt;&lt;/citation&gt;&lt;/metadata&gt;&lt;data&gt;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&lt;/data&gt; \* MERGEFORMAT</w:instrText>
        </w:r>
        <w:r>
          <w:fldChar w:fldCharType="separate"/>
        </w:r>
        <w:r w:rsidR="00C65007">
          <w:rPr>
            <w:noProof/>
            <w:color w:val="000000"/>
            <w:highlight w:val="white"/>
          </w:rPr>
          <w:t>(Lipner et al. 2020)</w:t>
        </w:r>
        <w:r>
          <w:rPr>
            <w:color w:val="000000"/>
            <w:highlight w:val="white"/>
          </w:rPr>
          <w:fldChar w:fldCharType="end"/>
        </w:r>
        <w:r>
          <w:rPr>
            <w:highlight w:val="white"/>
          </w:rPr>
          <w:t xml:space="preserve"> with methods as described in Berginski et al 2021 </w:t>
        </w:r>
        <w:r>
          <w:fldChar w:fldCharType="begin" w:fldLock="1"/>
        </w:r>
        <w:r w:rsidR="00C65007">
          <w:instrText>ADDIN paperpile_citation &lt;clusterId&gt;K837Y817U398R989&lt;/clusterId&gt;&lt;metadata&gt;&lt;citation&gt;&lt;id&gt;03EFBCD418CE11ED80612A4F181DA346&lt;/id&gt;&lt;/citation&gt;&lt;/metadata&gt;&lt;data&gt;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&lt;/data&gt; \* MERGEFORMAT</w:instrText>
        </w:r>
        <w:r>
          <w:fldChar w:fldCharType="separate"/>
        </w:r>
        <w:r w:rsidR="00C65007">
          <w:rPr>
            <w:noProof/>
            <w:color w:val="000000"/>
            <w:highlight w:val="white"/>
          </w:rPr>
          <w:t>(Berginski, Jenner, et al. 2021)</w:t>
        </w:r>
        <w:r>
          <w:rPr>
            <w:color w:val="000000"/>
            <w:highlight w:val="white"/>
          </w:rPr>
          <w:fldChar w:fldCharType="end"/>
        </w:r>
        <w:r>
          <w:rPr>
            <w:highlight w:val="white"/>
          </w:rPr>
          <w:t>.</w:t>
        </w:r>
      </w:ins>
      <w:r>
        <w:rPr>
          <w:highlight w:val="white"/>
          <w:rPrChange w:id="584" w:author="Joisa, Chinmaya Udaya" w:date="2023-09-05T11:19:00Z">
            <w:rPr>
              <w:rStyle w:val="None"/>
              <w:shd w:val="clear" w:color="auto" w:fill="FFFFFF"/>
            </w:rPr>
          </w:rPrChange>
        </w:rPr>
        <w:t xml:space="preserve"> </w:t>
      </w:r>
    </w:p>
    <w:p w14:paraId="3D05B706" w14:textId="77777777" w:rsidR="00ED14A0" w:rsidRDefault="00ED14A0">
      <w:pPr>
        <w:shd w:val="clear" w:color="auto" w:fill="FFFFFF"/>
        <w:spacing w:line="240" w:lineRule="auto"/>
        <w:jc w:val="both"/>
        <w:rPr>
          <w:highlight w:val="white"/>
          <w:rPrChange w:id="585" w:author="Joisa, Chinmaya Udaya" w:date="2023-09-05T11:19:00Z">
            <w:rPr>
              <w:rStyle w:val="None"/>
              <w:shd w:val="clear" w:color="auto" w:fill="FFFFFF"/>
            </w:rPr>
          </w:rPrChange>
        </w:rPr>
        <w:pPrChange w:id="586" w:author="Joisa, Chinmaya Udaya" w:date="2023-09-05T11:19:00Z">
          <w:pPr>
            <w:pStyle w:val="Body"/>
            <w:shd w:val="clear" w:color="auto" w:fill="FFFFFF"/>
            <w:spacing w:line="240" w:lineRule="auto"/>
            <w:jc w:val="both"/>
          </w:pPr>
        </w:pPrChange>
      </w:pPr>
    </w:p>
    <w:p w14:paraId="1F4B24C4" w14:textId="77777777" w:rsidR="00ED14A0" w:rsidRDefault="00000000">
      <w:pPr>
        <w:shd w:val="clear" w:color="auto" w:fill="FFFFFF"/>
        <w:spacing w:line="240" w:lineRule="auto"/>
        <w:jc w:val="both"/>
        <w:rPr>
          <w:b/>
          <w:highlight w:val="white"/>
          <w:rPrChange w:id="587" w:author="Joisa, Chinmaya Udaya" w:date="2023-09-05T11:19:00Z">
            <w:rPr>
              <w:rStyle w:val="None"/>
              <w:b/>
              <w:shd w:val="clear" w:color="auto" w:fill="FFFFFF"/>
            </w:rPr>
          </w:rPrChange>
        </w:rPr>
        <w:pPrChange w:id="588" w:author="Joisa, Chinmaya Udaya" w:date="2023-09-05T11:19:00Z">
          <w:pPr>
            <w:pStyle w:val="Body"/>
            <w:shd w:val="clear" w:color="auto" w:fill="FFFFFF"/>
            <w:spacing w:line="240" w:lineRule="auto"/>
            <w:jc w:val="both"/>
          </w:pPr>
        </w:pPrChange>
      </w:pPr>
      <w:r>
        <w:rPr>
          <w:b/>
          <w:highlight w:val="white"/>
          <w:rPrChange w:id="589" w:author="Joisa, Chinmaya Udaya" w:date="2023-09-05T11:19:00Z">
            <w:rPr>
              <w:rStyle w:val="None"/>
              <w:b/>
              <w:shd w:val="clear" w:color="auto" w:fill="FFFFFF"/>
            </w:rPr>
          </w:rPrChange>
        </w:rPr>
        <w:t>Data Preprocessing</w:t>
      </w:r>
    </w:p>
    <w:p w14:paraId="20CE46E6" w14:textId="77777777" w:rsidR="00ED14A0" w:rsidRDefault="00ED14A0">
      <w:pPr>
        <w:shd w:val="clear" w:color="auto" w:fill="FFFFFF"/>
        <w:spacing w:line="240" w:lineRule="auto"/>
        <w:jc w:val="both"/>
        <w:rPr>
          <w:highlight w:val="white"/>
          <w:rPrChange w:id="590" w:author="Joisa, Chinmaya Udaya" w:date="2023-09-05T11:19:00Z">
            <w:rPr>
              <w:rStyle w:val="None"/>
              <w:shd w:val="clear" w:color="auto" w:fill="FFFFFF"/>
            </w:rPr>
          </w:rPrChange>
        </w:rPr>
        <w:pPrChange w:id="591" w:author="Joisa, Chinmaya Udaya" w:date="2023-09-05T11:19:00Z">
          <w:pPr>
            <w:pStyle w:val="Body"/>
            <w:shd w:val="clear" w:color="auto" w:fill="FFFFFF"/>
            <w:spacing w:line="240" w:lineRule="auto"/>
            <w:jc w:val="both"/>
          </w:pPr>
        </w:pPrChange>
      </w:pPr>
    </w:p>
    <w:p w14:paraId="2482BB46" w14:textId="77777777" w:rsidR="00ED14A0" w:rsidRDefault="00000000">
      <w:pPr>
        <w:shd w:val="clear" w:color="auto" w:fill="FFFFFF"/>
        <w:spacing w:line="240" w:lineRule="auto"/>
        <w:jc w:val="both"/>
        <w:rPr>
          <w:highlight w:val="white"/>
          <w:rPrChange w:id="592" w:author="Joisa, Chinmaya Udaya" w:date="2023-09-05T11:19:00Z">
            <w:rPr>
              <w:rStyle w:val="None"/>
              <w:shd w:val="clear" w:color="auto" w:fill="FFFFFF"/>
            </w:rPr>
          </w:rPrChange>
        </w:rPr>
        <w:pPrChange w:id="593" w:author="Joisa, Chinmaya Udaya" w:date="2023-09-05T11:19:00Z">
          <w:pPr>
            <w:pStyle w:val="Body"/>
            <w:shd w:val="clear" w:color="auto" w:fill="FFFFFF"/>
            <w:spacing w:line="240" w:lineRule="auto"/>
            <w:jc w:val="both"/>
          </w:pPr>
        </w:pPrChange>
      </w:pPr>
      <w:r>
        <w:rPr>
          <w:highlight w:val="white"/>
          <w:rPrChange w:id="594" w:author="Joisa, Chinmaya Udaya" w:date="2023-09-05T11:19:00Z">
            <w:rPr>
              <w:rStyle w:val="None"/>
              <w:shd w:val="clear" w:color="auto" w:fill="FFFFFF"/>
            </w:rPr>
          </w:rPrChange>
        </w:rPr>
        <w:t>The scripts implementing these descriptions are all available through github.</w:t>
      </w:r>
    </w:p>
    <w:p w14:paraId="46573E7A" w14:textId="77777777" w:rsidR="00ED14A0" w:rsidRDefault="00ED14A0">
      <w:pPr>
        <w:shd w:val="clear" w:color="auto" w:fill="FFFFFF"/>
        <w:spacing w:line="240" w:lineRule="auto"/>
        <w:jc w:val="both"/>
        <w:rPr>
          <w:highlight w:val="white"/>
          <w:rPrChange w:id="595" w:author="Joisa, Chinmaya Udaya" w:date="2023-09-05T11:19:00Z">
            <w:rPr>
              <w:rStyle w:val="None"/>
              <w:shd w:val="clear" w:color="auto" w:fill="FFFFFF"/>
            </w:rPr>
          </w:rPrChange>
        </w:rPr>
        <w:pPrChange w:id="596" w:author="Joisa, Chinmaya Udaya" w:date="2023-09-05T11:19:00Z">
          <w:pPr>
            <w:pStyle w:val="Body"/>
            <w:shd w:val="clear" w:color="auto" w:fill="FFFFFF"/>
            <w:spacing w:line="240" w:lineRule="auto"/>
            <w:jc w:val="both"/>
          </w:pPr>
        </w:pPrChange>
      </w:pPr>
    </w:p>
    <w:p w14:paraId="1C04A431" w14:textId="22C930F9" w:rsidR="00ED14A0" w:rsidRDefault="00000000">
      <w:pPr>
        <w:shd w:val="clear" w:color="auto" w:fill="FFFFFF"/>
        <w:spacing w:line="240" w:lineRule="auto"/>
        <w:jc w:val="both"/>
        <w:rPr>
          <w:highlight w:val="white"/>
          <w:rPrChange w:id="597" w:author="Joisa, Chinmaya Udaya" w:date="2023-09-05T11:19:00Z">
            <w:rPr>
              <w:rStyle w:val="None"/>
              <w:shd w:val="clear" w:color="auto" w:fill="FFFFFF"/>
            </w:rPr>
          </w:rPrChange>
        </w:rPr>
        <w:pPrChange w:id="598" w:author="Joisa, Chinmaya Udaya" w:date="2023-09-05T11:19:00Z">
          <w:pPr>
            <w:pStyle w:val="Body"/>
            <w:shd w:val="clear" w:color="auto" w:fill="FFFFFF"/>
            <w:spacing w:line="240" w:lineRule="auto"/>
            <w:jc w:val="both"/>
          </w:pPr>
        </w:pPrChange>
      </w:pPr>
      <w:r>
        <w:rPr>
          <w:i/>
          <w:highlight w:val="white"/>
          <w:rPrChange w:id="599" w:author="Joisa, Chinmaya Udaya" w:date="2023-09-05T11:19:00Z">
            <w:rPr>
              <w:rStyle w:val="None"/>
              <w:i/>
              <w:shd w:val="clear" w:color="auto" w:fill="FFFFFF"/>
              <w:lang w:val="de-DE"/>
            </w:rPr>
          </w:rPrChange>
        </w:rPr>
        <w:t>Klaeger et al. Kinobead Kinase Inhibition Profiles</w:t>
      </w:r>
      <w:r>
        <w:rPr>
          <w:highlight w:val="white"/>
          <w:rPrChange w:id="600" w:author="Joisa, Chinmaya Udaya" w:date="2023-09-05T11:19:00Z">
            <w:rPr>
              <w:rStyle w:val="None"/>
              <w:shd w:val="clear" w:color="auto" w:fill="FFFFFF"/>
            </w:rPr>
          </w:rPrChange>
        </w:rPr>
        <w:t xml:space="preserve">: As previously described </w:t>
      </w:r>
      <w:del w:id="601" w:author="Joisa, Chinmaya Udaya" w:date="2023-09-05T11:19:00Z">
        <w:r>
          <w:fldChar w:fldCharType="begin"/>
        </w:r>
        <w:r>
          <w:delInstrText>HYPERLINK "https://paperpile.com/c/HIGFs4/oiuL"</w:delInstrText>
        </w:r>
        <w:r>
          <w:fldChar w:fldCharType="separate"/>
        </w:r>
        <w:r>
          <w:rPr>
            <w:rStyle w:val="Hyperlink3"/>
            <w:lang w:val="pt-PT"/>
          </w:rPr>
          <w:delText>[6]</w:delText>
        </w:r>
        <w:r>
          <w:rPr>
            <w:rStyle w:val="Hyperlink3"/>
            <w:lang w:val="pt-PT"/>
          </w:rPr>
          <w:fldChar w:fldCharType="end"/>
        </w:r>
        <w:r>
          <w:rPr>
            <w:rStyle w:val="None"/>
            <w:shd w:val="clear" w:color="auto" w:fill="FFFFFF"/>
          </w:rPr>
          <w:delText>,</w:delText>
        </w:r>
      </w:del>
      <w:ins w:id="602" w:author="Joisa, Chinmaya Udaya" w:date="2023-09-05T11:19:00Z">
        <w:r>
          <w:fldChar w:fldCharType="begin" w:fldLock="1"/>
        </w:r>
        <w:r w:rsidR="00C65007">
          <w:instrText>ADDIN paperpile_citation &lt;clusterId&gt;Q187E244T635Q358&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highlight w:val="white"/>
          </w:rPr>
          <w:t>(Berginski et al. 2022)</w:t>
        </w:r>
        <w:r>
          <w:rPr>
            <w:color w:val="000000"/>
            <w:highlight w:val="white"/>
          </w:rPr>
          <w:fldChar w:fldCharType="end"/>
        </w:r>
        <w:r>
          <w:rPr>
            <w:highlight w:val="white"/>
          </w:rPr>
          <w:t>,</w:t>
        </w:r>
      </w:ins>
      <w:r>
        <w:rPr>
          <w:highlight w:val="white"/>
          <w:rPrChange w:id="603" w:author="Joisa, Chinmaya Udaya" w:date="2023-09-05T11:19:00Z">
            <w:rPr>
              <w:rStyle w:val="None"/>
              <w:shd w:val="clear" w:color="auto" w:fill="FFFFFF"/>
            </w:rPr>
          </w:rPrChange>
        </w:rPr>
        <w:t xml:space="preserve"> we read the values from the supplemental data table into R and produced a filtered list of kinase and kinase interactor relative intensity values. We imputed missing values with the default </w:t>
      </w:r>
      <w:r>
        <w:rPr>
          <w:highlight w:val="white"/>
          <w:rPrChange w:id="604" w:author="Joisa, Chinmaya Udaya" w:date="2023-09-05T11:19:00Z">
            <w:rPr>
              <w:rStyle w:val="None"/>
              <w:shd w:val="clear" w:color="auto" w:fill="FFFFFF"/>
              <w:lang w:val="ar-SA"/>
            </w:rPr>
          </w:rPrChange>
        </w:rPr>
        <w:t>“</w:t>
      </w:r>
      <w:r>
        <w:rPr>
          <w:highlight w:val="white"/>
          <w:rPrChange w:id="605" w:author="Joisa, Chinmaya Udaya" w:date="2023-09-05T11:19:00Z">
            <w:rPr>
              <w:rStyle w:val="None"/>
              <w:shd w:val="clear" w:color="auto" w:fill="FFFFFF"/>
            </w:rPr>
          </w:rPrChange>
        </w:rPr>
        <w:t xml:space="preserve">no interaction” value of </w:t>
      </w:r>
      <w:proofErr w:type="gramStart"/>
      <w:r>
        <w:rPr>
          <w:highlight w:val="white"/>
          <w:rPrChange w:id="606" w:author="Joisa, Chinmaya Udaya" w:date="2023-09-05T11:19:00Z">
            <w:rPr>
              <w:rStyle w:val="None"/>
              <w:shd w:val="clear" w:color="auto" w:fill="FFFFFF"/>
            </w:rPr>
          </w:rPrChange>
        </w:rPr>
        <w:t>1, and</w:t>
      </w:r>
      <w:proofErr w:type="gramEnd"/>
      <w:r>
        <w:rPr>
          <w:highlight w:val="white"/>
          <w:rPrChange w:id="607" w:author="Joisa, Chinmaya Udaya" w:date="2023-09-05T11:19:00Z">
            <w:rPr>
              <w:rStyle w:val="None"/>
              <w:shd w:val="clear" w:color="auto" w:fill="FFFFFF"/>
            </w:rPr>
          </w:rPrChange>
        </w:rPr>
        <w:t xml:space="preserve"> truncated likely outlier values to the 99.99 percentile (3.43).</w:t>
      </w:r>
    </w:p>
    <w:p w14:paraId="791BA56B" w14:textId="77777777" w:rsidR="00ED14A0" w:rsidRDefault="00ED14A0">
      <w:pPr>
        <w:shd w:val="clear" w:color="auto" w:fill="FFFFFF"/>
        <w:spacing w:line="240" w:lineRule="auto"/>
        <w:jc w:val="both"/>
        <w:rPr>
          <w:highlight w:val="white"/>
          <w:rPrChange w:id="608" w:author="Joisa, Chinmaya Udaya" w:date="2023-09-05T11:19:00Z">
            <w:rPr>
              <w:rStyle w:val="None"/>
              <w:shd w:val="clear" w:color="auto" w:fill="FFFFFF"/>
            </w:rPr>
          </w:rPrChange>
        </w:rPr>
        <w:pPrChange w:id="609" w:author="Joisa, Chinmaya Udaya" w:date="2023-09-05T11:19:00Z">
          <w:pPr>
            <w:pStyle w:val="Body"/>
            <w:shd w:val="clear" w:color="auto" w:fill="FFFFFF"/>
            <w:spacing w:line="240" w:lineRule="auto"/>
            <w:jc w:val="both"/>
          </w:pPr>
        </w:pPrChange>
      </w:pPr>
    </w:p>
    <w:p w14:paraId="34A5EDDC" w14:textId="77777777" w:rsidR="00ED14A0" w:rsidRDefault="00000000">
      <w:pPr>
        <w:shd w:val="clear" w:color="auto" w:fill="FFFFFF"/>
        <w:spacing w:line="240" w:lineRule="auto"/>
        <w:jc w:val="both"/>
        <w:rPr>
          <w:highlight w:val="white"/>
          <w:rPrChange w:id="610" w:author="Joisa, Chinmaya Udaya" w:date="2023-09-05T11:19:00Z">
            <w:rPr>
              <w:rStyle w:val="None"/>
              <w:shd w:val="clear" w:color="auto" w:fill="FFFFFF"/>
            </w:rPr>
          </w:rPrChange>
        </w:rPr>
        <w:pPrChange w:id="611" w:author="Joisa, Chinmaya Udaya" w:date="2023-09-05T11:19:00Z">
          <w:pPr>
            <w:pStyle w:val="Body"/>
            <w:shd w:val="clear" w:color="auto" w:fill="FFFFFF"/>
            <w:spacing w:line="240" w:lineRule="auto"/>
            <w:jc w:val="both"/>
          </w:pPr>
        </w:pPrChange>
      </w:pPr>
      <w:r>
        <w:rPr>
          <w:i/>
          <w:highlight w:val="white"/>
          <w:rPrChange w:id="612" w:author="Joisa, Chinmaya Udaya" w:date="2023-09-05T11:19:00Z">
            <w:rPr>
              <w:rStyle w:val="None"/>
              <w:i/>
              <w:shd w:val="clear" w:color="auto" w:fill="FFFFFF"/>
            </w:rPr>
          </w:rPrChange>
        </w:rPr>
        <w:t>KINOMEscan Inhibition Profiles</w:t>
      </w:r>
      <w:r>
        <w:rPr>
          <w:highlight w:val="white"/>
          <w:rPrChange w:id="613" w:author="Joisa, Chinmaya Udaya" w:date="2023-09-05T11:19:00Z">
            <w:rPr>
              <w:rStyle w:val="None"/>
              <w:shd w:val="clear" w:color="auto" w:fill="FFFFFF"/>
            </w:rPr>
          </w:rPrChange>
        </w:rPr>
        <w:t xml:space="preserve">: We read in the three datasets mentioned above into R and concatenated them into a single combined data set. All the individual data sets contain identical protein lists because of the same assay type. Values are reported as </w:t>
      </w:r>
      <w:r>
        <w:rPr>
          <w:highlight w:val="white"/>
          <w:rPrChange w:id="614" w:author="Joisa, Chinmaya Udaya" w:date="2023-09-05T11:19:00Z">
            <w:rPr>
              <w:rStyle w:val="None"/>
              <w:shd w:val="clear" w:color="auto" w:fill="FFFFFF"/>
              <w:lang w:val="ar-SA"/>
            </w:rPr>
          </w:rPrChange>
        </w:rPr>
        <w:t>“</w:t>
      </w:r>
      <w:r>
        <w:rPr>
          <w:highlight w:val="white"/>
          <w:rPrChange w:id="615" w:author="Joisa, Chinmaya Udaya" w:date="2023-09-05T11:19:00Z">
            <w:rPr>
              <w:rStyle w:val="None"/>
              <w:shd w:val="clear" w:color="auto" w:fill="FFFFFF"/>
            </w:rPr>
          </w:rPrChange>
        </w:rPr>
        <w:t xml:space="preserve">Percent Control”, a ratio of protein pulled down in experimental condition (with inhibitor) vs control condition (without inhibitor). These were divided by 100 to convert the scale to 0-1 to match the Kinobeads relative intensity data.    </w:t>
      </w:r>
    </w:p>
    <w:p w14:paraId="5CA2F1A7" w14:textId="77777777" w:rsidR="00ED14A0" w:rsidRDefault="00ED14A0">
      <w:pPr>
        <w:shd w:val="clear" w:color="auto" w:fill="FFFFFF"/>
        <w:spacing w:line="240" w:lineRule="auto"/>
        <w:jc w:val="both"/>
        <w:rPr>
          <w:highlight w:val="white"/>
          <w:rPrChange w:id="616" w:author="Joisa, Chinmaya Udaya" w:date="2023-09-05T11:19:00Z">
            <w:rPr>
              <w:rStyle w:val="None"/>
              <w:shd w:val="clear" w:color="auto" w:fill="FFFFFF"/>
            </w:rPr>
          </w:rPrChange>
        </w:rPr>
        <w:pPrChange w:id="617" w:author="Joisa, Chinmaya Udaya" w:date="2023-09-05T11:19:00Z">
          <w:pPr>
            <w:pStyle w:val="Body"/>
            <w:shd w:val="clear" w:color="auto" w:fill="FFFFFF"/>
            <w:spacing w:line="240" w:lineRule="auto"/>
            <w:jc w:val="both"/>
          </w:pPr>
        </w:pPrChange>
      </w:pPr>
    </w:p>
    <w:p w14:paraId="721D809C" w14:textId="77777777" w:rsidR="00ED14A0" w:rsidRDefault="00000000">
      <w:pPr>
        <w:shd w:val="clear" w:color="auto" w:fill="FFFFFF"/>
        <w:spacing w:line="240" w:lineRule="auto"/>
        <w:jc w:val="both"/>
        <w:rPr>
          <w:i/>
          <w:highlight w:val="white"/>
          <w:rPrChange w:id="618" w:author="Joisa, Chinmaya Udaya" w:date="2023-09-05T11:19:00Z">
            <w:rPr>
              <w:rStyle w:val="None"/>
              <w:i/>
              <w:shd w:val="clear" w:color="auto" w:fill="FFFFFF"/>
            </w:rPr>
          </w:rPrChange>
        </w:rPr>
        <w:pPrChange w:id="619" w:author="Joisa, Chinmaya Udaya" w:date="2023-09-05T11:19:00Z">
          <w:pPr>
            <w:pStyle w:val="Body"/>
            <w:shd w:val="clear" w:color="auto" w:fill="FFFFFF"/>
            <w:spacing w:line="240" w:lineRule="auto"/>
            <w:jc w:val="both"/>
          </w:pPr>
        </w:pPrChange>
      </w:pPr>
      <w:r>
        <w:rPr>
          <w:i/>
          <w:highlight w:val="white"/>
          <w:rPrChange w:id="620" w:author="Joisa, Chinmaya Udaya" w:date="2023-09-05T11:19:00Z">
            <w:rPr>
              <w:rStyle w:val="None"/>
              <w:i/>
              <w:shd w:val="clear" w:color="auto" w:fill="FFFFFF"/>
            </w:rPr>
          </w:rPrChange>
        </w:rPr>
        <w:t xml:space="preserve">Creating the Combined Kinome Inhibition Profiling Set: </w:t>
      </w:r>
      <w:r>
        <w:rPr>
          <w:highlight w:val="white"/>
          <w:rPrChange w:id="621" w:author="Joisa, Chinmaya Udaya" w:date="2023-09-05T11:19:00Z">
            <w:rPr>
              <w:rStyle w:val="None"/>
              <w:shd w:val="clear" w:color="auto" w:fill="FFFFFF"/>
            </w:rPr>
          </w:rPrChange>
        </w:rPr>
        <w:t xml:space="preserve">We took the kinobeads dataset and the KINOMEscan dataset and concatenated them into one large set containing inhibitor-kinase interaction states for ~800 total kinases and kinase interactors. We left out assays that included recombinantly mutated </w:t>
      </w:r>
      <w:proofErr w:type="gramStart"/>
      <w:r>
        <w:rPr>
          <w:highlight w:val="white"/>
          <w:rPrChange w:id="622" w:author="Joisa, Chinmaya Udaya" w:date="2023-09-05T11:19:00Z">
            <w:rPr>
              <w:rStyle w:val="None"/>
              <w:shd w:val="clear" w:color="auto" w:fill="FFFFFF"/>
            </w:rPr>
          </w:rPrChange>
        </w:rPr>
        <w:t>kinases, but</w:t>
      </w:r>
      <w:proofErr w:type="gramEnd"/>
      <w:r>
        <w:rPr>
          <w:highlight w:val="white"/>
          <w:rPrChange w:id="623" w:author="Joisa, Chinmaya Udaya" w:date="2023-09-05T11:19:00Z">
            <w:rPr>
              <w:rStyle w:val="None"/>
              <w:shd w:val="clear" w:color="auto" w:fill="FFFFFF"/>
            </w:rPr>
          </w:rPrChange>
        </w:rPr>
        <w:t xml:space="preserve"> left those with naturally occurring post-translational modifications. The vast majority (99.95%) of the inhibitor-kinase pairs represented was unique for either assay type, but for the 0.05% inhibitor-kinase pairs, we took the mean value of the measurements across the two assay types. Additionally, any missing values were imputed with the default </w:t>
      </w:r>
      <w:r>
        <w:rPr>
          <w:highlight w:val="white"/>
          <w:rPrChange w:id="624" w:author="Joisa, Chinmaya Udaya" w:date="2023-09-05T11:19:00Z">
            <w:rPr>
              <w:rStyle w:val="None"/>
              <w:shd w:val="clear" w:color="auto" w:fill="FFFFFF"/>
              <w:lang w:val="ar-SA"/>
            </w:rPr>
          </w:rPrChange>
        </w:rPr>
        <w:t>“</w:t>
      </w:r>
      <w:r>
        <w:rPr>
          <w:highlight w:val="white"/>
          <w:rPrChange w:id="625" w:author="Joisa, Chinmaya Udaya" w:date="2023-09-05T11:19:00Z">
            <w:rPr>
              <w:rStyle w:val="None"/>
              <w:shd w:val="clear" w:color="auto" w:fill="FFFFFF"/>
            </w:rPr>
          </w:rPrChange>
        </w:rPr>
        <w:t xml:space="preserve">no interaction” value of 1. In the end we were left with kinome inhibition states for ~1000 kinase inhibitors. </w:t>
      </w:r>
    </w:p>
    <w:p w14:paraId="70DBE4EB" w14:textId="77777777" w:rsidR="00ED14A0" w:rsidRDefault="00ED14A0">
      <w:pPr>
        <w:shd w:val="clear" w:color="auto" w:fill="FFFFFF"/>
        <w:spacing w:line="240" w:lineRule="auto"/>
        <w:jc w:val="both"/>
        <w:rPr>
          <w:i/>
          <w:highlight w:val="white"/>
          <w:rPrChange w:id="626" w:author="Joisa, Chinmaya Udaya" w:date="2023-09-05T11:19:00Z">
            <w:rPr>
              <w:rStyle w:val="None"/>
              <w:i/>
              <w:shd w:val="clear" w:color="auto" w:fill="FFFFFF"/>
            </w:rPr>
          </w:rPrChange>
        </w:rPr>
        <w:pPrChange w:id="627" w:author="Joisa, Chinmaya Udaya" w:date="2023-09-05T11:19:00Z">
          <w:pPr>
            <w:pStyle w:val="Body"/>
            <w:shd w:val="clear" w:color="auto" w:fill="FFFFFF"/>
            <w:spacing w:line="240" w:lineRule="auto"/>
            <w:jc w:val="both"/>
          </w:pPr>
        </w:pPrChange>
      </w:pPr>
    </w:p>
    <w:p w14:paraId="3EE9FC23" w14:textId="77777777" w:rsidR="00ED14A0" w:rsidRDefault="00000000">
      <w:pPr>
        <w:shd w:val="clear" w:color="auto" w:fill="FFFFFF"/>
        <w:spacing w:line="240" w:lineRule="auto"/>
        <w:jc w:val="both"/>
        <w:pPrChange w:id="628" w:author="Joisa, Chinmaya Udaya" w:date="2023-09-05T11:19:00Z">
          <w:pPr>
            <w:pStyle w:val="Body"/>
            <w:shd w:val="clear" w:color="auto" w:fill="FFFFFF"/>
            <w:spacing w:line="240" w:lineRule="auto"/>
            <w:jc w:val="both"/>
          </w:pPr>
        </w:pPrChange>
      </w:pPr>
      <w:r>
        <w:rPr>
          <w:i/>
          <w:highlight w:val="white"/>
          <w:rPrChange w:id="629" w:author="Joisa, Chinmaya Udaya" w:date="2023-09-05T11:19:00Z">
            <w:rPr>
              <w:rStyle w:val="None"/>
              <w:i/>
              <w:shd w:val="clear" w:color="auto" w:fill="FFFFFF"/>
            </w:rPr>
          </w:rPrChange>
        </w:rPr>
        <w:t>Dataset of Cancer Cell Line Sensitivity to Drugs from DepMap</w:t>
      </w:r>
      <w:r>
        <w:rPr>
          <w:highlight w:val="white"/>
          <w:rPrChange w:id="630" w:author="Joisa, Chinmaya Udaya" w:date="2023-09-05T11:19:00Z">
            <w:rPr>
              <w:rStyle w:val="None"/>
              <w:shd w:val="clear" w:color="auto" w:fill="FFFFFF"/>
            </w:rPr>
          </w:rPrChange>
        </w:rPr>
        <w:t xml:space="preserve">: </w:t>
      </w:r>
      <w:r>
        <w:rPr>
          <w:rPrChange w:id="631" w:author="Joisa, Chinmaya Udaya" w:date="2023-09-05T11:19:00Z">
            <w:rPr>
              <w:rStyle w:val="Hyperlink1"/>
            </w:rPr>
          </w:rPrChange>
        </w:rPr>
        <w:t>The DepMap repurposing dataset contains cell viability measurements across multiple doses, but since our dataset of kinome states is restricted to single-dose measurements, we extracted single summary statistics of cell line sensitivity to kinase inhibitors: Dose-response Area Under the Curve (AUC) and half-maximal Inhibitory Concentration (IC</w:t>
      </w:r>
      <w:r>
        <w:rPr>
          <w:vertAlign w:val="subscript"/>
          <w:rPrChange w:id="632" w:author="Joisa, Chinmaya Udaya" w:date="2023-09-05T11:19:00Z">
            <w:rPr>
              <w:rStyle w:val="Hyperlink1"/>
            </w:rPr>
          </w:rPrChange>
        </w:rPr>
        <w:t>50</w:t>
      </w:r>
      <w:r>
        <w:rPr>
          <w:rPrChange w:id="633" w:author="Joisa, Chinmaya Udaya" w:date="2023-09-05T11:19:00Z">
            <w:rPr>
              <w:rStyle w:val="Hyperlink1"/>
            </w:rPr>
          </w:rPrChange>
        </w:rPr>
        <w:t xml:space="preserve">). We extracted these by reading in the </w:t>
      </w:r>
      <w:r>
        <w:rPr>
          <w:rPrChange w:id="634" w:author="Joisa, Chinmaya Udaya" w:date="2023-09-05T11:19:00Z">
            <w:rPr>
              <w:rStyle w:val="Hyperlink1"/>
              <w:lang w:val="ar-SA"/>
            </w:rPr>
          </w:rPrChange>
        </w:rPr>
        <w:t>“</w:t>
      </w:r>
      <w:r>
        <w:rPr>
          <w:rPrChange w:id="635" w:author="Joisa, Chinmaya Udaya" w:date="2023-09-05T11:19:00Z">
            <w:rPr>
              <w:rStyle w:val="Hyperlink1"/>
            </w:rPr>
          </w:rPrChange>
        </w:rPr>
        <w:t>secondary-screen-dose-response-curve-parameters'' dataset into R, which contains curve parameters for a log-logisitic curve fit to the cell viability dose response curve and filtered it down to cell line name, IC</w:t>
      </w:r>
      <w:r>
        <w:rPr>
          <w:vertAlign w:val="subscript"/>
          <w:rPrChange w:id="636" w:author="Joisa, Chinmaya Udaya" w:date="2023-09-05T11:19:00Z">
            <w:rPr>
              <w:rStyle w:val="Hyperlink1"/>
            </w:rPr>
          </w:rPrChange>
        </w:rPr>
        <w:t>50</w:t>
      </w:r>
      <w:r>
        <w:rPr>
          <w:rPrChange w:id="637" w:author="Joisa, Chinmaya Udaya" w:date="2023-09-05T11:19:00Z">
            <w:rPr>
              <w:rStyle w:val="Hyperlink1"/>
            </w:rPr>
          </w:rPrChange>
        </w:rPr>
        <w:t xml:space="preserve">, AUC and other associated metadata. </w:t>
      </w:r>
    </w:p>
    <w:p w14:paraId="317AB2CB" w14:textId="77777777" w:rsidR="00ED14A0" w:rsidRDefault="00ED14A0">
      <w:pPr>
        <w:shd w:val="clear" w:color="auto" w:fill="FFFFFF"/>
        <w:spacing w:line="240" w:lineRule="auto"/>
        <w:jc w:val="both"/>
        <w:pPrChange w:id="638" w:author="Joisa, Chinmaya Udaya" w:date="2023-09-05T11:19:00Z">
          <w:pPr>
            <w:pStyle w:val="Body"/>
            <w:shd w:val="clear" w:color="auto" w:fill="FFFFFF"/>
            <w:spacing w:line="240" w:lineRule="auto"/>
            <w:jc w:val="both"/>
          </w:pPr>
        </w:pPrChange>
      </w:pPr>
    </w:p>
    <w:p w14:paraId="4B29D4AF" w14:textId="5805484B" w:rsidR="00ED14A0" w:rsidRDefault="00000000">
      <w:pPr>
        <w:shd w:val="clear" w:color="auto" w:fill="FFFFFF"/>
        <w:spacing w:line="240" w:lineRule="auto"/>
        <w:jc w:val="both"/>
        <w:pPrChange w:id="639" w:author="Joisa, Chinmaya Udaya" w:date="2023-09-05T11:19:00Z">
          <w:pPr>
            <w:pStyle w:val="Body"/>
            <w:shd w:val="clear" w:color="auto" w:fill="FFFFFF"/>
            <w:spacing w:line="240" w:lineRule="auto"/>
            <w:jc w:val="both"/>
          </w:pPr>
        </w:pPrChange>
      </w:pPr>
      <w:r>
        <w:rPr>
          <w:i/>
          <w:rPrChange w:id="640" w:author="Joisa, Chinmaya Udaya" w:date="2023-09-05T11:19:00Z">
            <w:rPr>
              <w:rStyle w:val="None"/>
              <w:i/>
            </w:rPr>
          </w:rPrChange>
        </w:rPr>
        <w:t xml:space="preserve">Matching of Kinase Inhibitors between Profiling Dataset and Cell-Line Sensitivity Dataset: </w:t>
      </w:r>
      <w:r>
        <w:rPr>
          <w:rPrChange w:id="641" w:author="Joisa, Chinmaya Udaya" w:date="2023-09-05T11:19:00Z">
            <w:rPr>
              <w:rStyle w:val="Hyperlink1"/>
            </w:rPr>
          </w:rPrChange>
        </w:rPr>
        <w:t xml:space="preserve">The compound names from each dataset were read into R, and the package Webchem </w:t>
      </w:r>
      <w:del w:id="642" w:author="Joisa, Chinmaya Udaya" w:date="2023-09-05T11:19:00Z">
        <w:r>
          <w:fldChar w:fldCharType="begin"/>
        </w:r>
        <w:r>
          <w:delInstrText>HYPERLINK "https://paperpile.com/c/HIGFs4/h6e5"</w:delInstrText>
        </w:r>
        <w:r>
          <w:fldChar w:fldCharType="separate"/>
        </w:r>
        <w:r>
          <w:rPr>
            <w:rStyle w:val="Hyperlink0"/>
            <w:lang w:val="pt-PT"/>
          </w:rPr>
          <w:delText>[25]</w:delText>
        </w:r>
        <w:r>
          <w:rPr>
            <w:rStyle w:val="Hyperlink0"/>
            <w:lang w:val="pt-PT"/>
          </w:rPr>
          <w:fldChar w:fldCharType="end"/>
        </w:r>
      </w:del>
      <w:ins w:id="643" w:author="Joisa, Chinmaya Udaya" w:date="2023-09-05T11:19:00Z">
        <w:r>
          <w:fldChar w:fldCharType="begin" w:fldLock="1"/>
        </w:r>
        <w:r w:rsidR="00C65007">
          <w:instrText>ADDIN paperpile_citation &lt;clusterId&gt;M342A399P779T494&lt;/clusterId&gt;&lt;metadata&gt;&lt;citation&gt;&lt;id&gt;6FF0BD3E091A11EDB9622A4F181DA346&lt;/id&gt;&lt;/citation&gt;&lt;/metadata&gt;&lt;data&gt;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&lt;/data&gt; \* MERGEFORMAT</w:instrText>
        </w:r>
        <w:r>
          <w:fldChar w:fldCharType="separate"/>
        </w:r>
        <w:r w:rsidR="00C65007">
          <w:rPr>
            <w:noProof/>
            <w:color w:val="000000"/>
          </w:rPr>
          <w:t>(Szöcs et al. 2020)</w:t>
        </w:r>
        <w:r>
          <w:rPr>
            <w:color w:val="000000"/>
          </w:rPr>
          <w:fldChar w:fldCharType="end"/>
        </w:r>
      </w:ins>
      <w:r>
        <w:rPr>
          <w:rPrChange w:id="644" w:author="Joisa, Chinmaya Udaya" w:date="2023-09-05T11:19:00Z">
            <w:rPr>
              <w:rStyle w:val="Hyperlink1"/>
            </w:rPr>
          </w:rPrChange>
        </w:rPr>
        <w:t xml:space="preserve"> was used to retrieve PubChem compound IDs. The two sets of compound names were then matched based on these reference IDs. There were 252 matches between the two sets, forming a final set of ~70,000 inhibitor-cell line combinations.</w:t>
      </w:r>
    </w:p>
    <w:p w14:paraId="1ED12D98" w14:textId="77777777" w:rsidR="00ED14A0" w:rsidRDefault="00ED14A0">
      <w:pPr>
        <w:shd w:val="clear" w:color="auto" w:fill="FFFFFF"/>
        <w:spacing w:line="240" w:lineRule="auto"/>
        <w:jc w:val="both"/>
        <w:rPr>
          <w:i/>
          <w:highlight w:val="white"/>
          <w:rPrChange w:id="645" w:author="Joisa, Chinmaya Udaya" w:date="2023-09-05T11:19:00Z">
            <w:rPr>
              <w:rStyle w:val="None"/>
              <w:i/>
              <w:shd w:val="clear" w:color="auto" w:fill="FFFFFF"/>
            </w:rPr>
          </w:rPrChange>
        </w:rPr>
        <w:pPrChange w:id="646" w:author="Joisa, Chinmaya Udaya" w:date="2023-09-05T11:19:00Z">
          <w:pPr>
            <w:pStyle w:val="Body"/>
            <w:shd w:val="clear" w:color="auto" w:fill="FFFFFF"/>
            <w:spacing w:line="240" w:lineRule="auto"/>
            <w:jc w:val="both"/>
          </w:pPr>
        </w:pPrChange>
      </w:pPr>
    </w:p>
    <w:p w14:paraId="17B2CF6C" w14:textId="77777777" w:rsidR="007D6E47" w:rsidRDefault="00000000">
      <w:pPr>
        <w:pStyle w:val="Body"/>
        <w:shd w:val="clear" w:color="auto" w:fill="FFFFFF"/>
        <w:spacing w:line="240" w:lineRule="auto"/>
        <w:jc w:val="both"/>
        <w:rPr>
          <w:del w:id="647" w:author="Joisa, Chinmaya Udaya" w:date="2023-09-05T11:19:00Z"/>
          <w:rStyle w:val="None"/>
          <w:shd w:val="clear" w:color="auto" w:fill="FFFFFF"/>
        </w:rPr>
      </w:pPr>
      <w:del w:id="648" w:author="Joisa, Chinmaya Udaya" w:date="2023-09-05T11:19:00Z">
        <w:r>
          <w:rPr>
            <w:rStyle w:val="None"/>
            <w:i/>
            <w:iCs/>
            <w:shd w:val="clear" w:color="auto" w:fill="FFFFFF"/>
            <w:lang w:val="de-DE"/>
          </w:rPr>
          <w:delText>Baseline Gene Expression</w:delText>
        </w:r>
        <w:r>
          <w:rPr>
            <w:rStyle w:val="None"/>
            <w:shd w:val="clear" w:color="auto" w:fill="FFFFFF"/>
          </w:rPr>
          <w:delText>: As described before</w:delText>
        </w:r>
        <w:r>
          <w:fldChar w:fldCharType="begin"/>
        </w:r>
        <w:r>
          <w:delInstrText>HYPERLINK "https://paperpile.com/c/HIGFs4/oiuL"</w:delInstrText>
        </w:r>
        <w:r>
          <w:fldChar w:fldCharType="separate"/>
        </w:r>
        <w:r>
          <w:rPr>
            <w:rStyle w:val="Hyperlink3"/>
            <w:lang w:val="pt-PT"/>
          </w:rPr>
          <w:delText>[6]</w:delText>
        </w:r>
        <w:r>
          <w:rPr>
            <w:rStyle w:val="Hyperlink3"/>
            <w:lang w:val="pt-PT"/>
          </w:rPr>
          <w:fldChar w:fldCharType="end"/>
        </w:r>
        <w:r>
          <w:rPr>
            <w:rStyle w:val="None"/>
            <w:shd w:val="clear" w:color="auto" w:fill="FFFFFF"/>
          </w:rPr>
          <w:delText xml:space="preserve"> the RNAseq data provided in the </w:delText>
        </w:r>
        <w:r>
          <w:rPr>
            <w:rStyle w:val="None"/>
            <w:shd w:val="clear" w:color="auto" w:fill="FFFFFF"/>
            <w:rtl/>
            <w:lang w:val="ar-SA"/>
          </w:rPr>
          <w:delText>“</w:delText>
        </w:r>
        <w:r>
          <w:rPr>
            <w:rStyle w:val="None"/>
            <w:shd w:val="clear" w:color="auto" w:fill="FFFFFF"/>
            <w:lang w:val="fr-FR"/>
          </w:rPr>
          <w:delText>CCLE_expression.csv</w:delText>
        </w:r>
        <w:r>
          <w:rPr>
            <w:rStyle w:val="None"/>
            <w:shd w:val="clear" w:color="auto" w:fill="FFFFFF"/>
          </w:rPr>
          <w:delText>” file needed no modifications while preprocessing. Our only modification was to add identifiers to each gene label (</w:delText>
        </w:r>
        <w:r>
          <w:rPr>
            <w:rStyle w:val="None"/>
            <w:shd w:val="clear" w:color="auto" w:fill="FFFFFF"/>
            <w:rtl/>
            <w:lang w:val="ar-SA"/>
          </w:rPr>
          <w:delText>“</w:delText>
        </w:r>
        <w:r>
          <w:rPr>
            <w:rStyle w:val="None"/>
            <w:shd w:val="clear" w:color="auto" w:fill="FFFFFF"/>
          </w:rPr>
          <w:delText>exp_”), to ensure that kinome inhibition data and expression data related to the same gene weren</w:delText>
        </w:r>
        <w:r>
          <w:rPr>
            <w:rStyle w:val="None"/>
            <w:shd w:val="clear" w:color="auto" w:fill="FFFFFF"/>
            <w:rtl/>
          </w:rPr>
          <w:delText>’</w:delText>
        </w:r>
        <w:r>
          <w:rPr>
            <w:rStyle w:val="None"/>
            <w:shd w:val="clear" w:color="auto" w:fill="FFFFFF"/>
          </w:rPr>
          <w:delText>t accidentally combined.</w:delText>
        </w:r>
      </w:del>
    </w:p>
    <w:p w14:paraId="41CC26A5" w14:textId="77777777" w:rsidR="007D6E47" w:rsidRDefault="00000000">
      <w:pPr>
        <w:pStyle w:val="Body"/>
        <w:shd w:val="clear" w:color="auto" w:fill="FFFFFF"/>
        <w:spacing w:line="240" w:lineRule="auto"/>
        <w:jc w:val="both"/>
        <w:rPr>
          <w:del w:id="649" w:author="Joisa, Chinmaya Udaya" w:date="2023-09-05T11:19:00Z"/>
          <w:rStyle w:val="None"/>
          <w:shd w:val="clear" w:color="auto" w:fill="FFFFFF"/>
        </w:rPr>
      </w:pPr>
      <w:del w:id="650" w:author="Joisa, Chinmaya Udaya" w:date="2023-09-05T11:19:00Z">
        <w:r>
          <w:rPr>
            <w:rStyle w:val="None"/>
            <w:shd w:val="clear" w:color="auto" w:fill="FFFFFF"/>
          </w:rPr>
          <w:delText xml:space="preserve"> </w:delText>
        </w:r>
      </w:del>
    </w:p>
    <w:p w14:paraId="4FF35B90" w14:textId="77777777" w:rsidR="007D6E47" w:rsidRDefault="00000000">
      <w:pPr>
        <w:pStyle w:val="Body"/>
        <w:shd w:val="clear" w:color="auto" w:fill="FFFFFF"/>
        <w:spacing w:line="240" w:lineRule="auto"/>
        <w:jc w:val="both"/>
        <w:rPr>
          <w:del w:id="651" w:author="Joisa, Chinmaya Udaya" w:date="2023-09-05T11:19:00Z"/>
          <w:rStyle w:val="None"/>
          <w:shd w:val="clear" w:color="auto" w:fill="FFFFFF"/>
        </w:rPr>
      </w:pPr>
      <w:del w:id="652" w:author="Joisa, Chinmaya Udaya" w:date="2023-09-05T11:19:00Z">
        <w:r>
          <w:rPr>
            <w:rStyle w:val="None"/>
            <w:i/>
            <w:iCs/>
            <w:shd w:val="clear" w:color="auto" w:fill="FFFFFF"/>
            <w:lang w:val="nl-NL"/>
          </w:rPr>
          <w:delText>String</w:delText>
        </w:r>
        <w:r>
          <w:rPr>
            <w:rStyle w:val="None"/>
            <w:shd w:val="clear" w:color="auto" w:fill="FFFFFF"/>
          </w:rPr>
          <w:delText>: The STRING database</w:delText>
        </w:r>
        <w:r>
          <w:fldChar w:fldCharType="begin"/>
        </w:r>
        <w:r>
          <w:delInstrText>HYPERLINK "https://paperpile.com/c/HIGFs4/zZOOW"</w:delInstrText>
        </w:r>
        <w:r>
          <w:fldChar w:fldCharType="separate"/>
        </w:r>
        <w:r>
          <w:rPr>
            <w:rStyle w:val="Hyperlink3"/>
            <w:lang w:val="pt-PT"/>
          </w:rPr>
          <w:delText>[26]</w:delText>
        </w:r>
        <w:r>
          <w:rPr>
            <w:rStyle w:val="Hyperlink3"/>
            <w:lang w:val="pt-PT"/>
          </w:rPr>
          <w:fldChar w:fldCharType="end"/>
        </w:r>
        <w:r>
          <w:rPr>
            <w:rStyle w:val="None"/>
            <w:shd w:val="clear" w:color="auto" w:fill="FFFFFF"/>
          </w:rPr>
          <w:delText xml:space="preserve"> was processed as described previously</w:delText>
        </w:r>
        <w:r>
          <w:fldChar w:fldCharType="begin"/>
        </w:r>
        <w:r>
          <w:delInstrText>HYPERLINK "https://paperpile.com/c/HIGFs4/oiuL"</w:delInstrText>
        </w:r>
        <w:r>
          <w:fldChar w:fldCharType="separate"/>
        </w:r>
        <w:r>
          <w:rPr>
            <w:rStyle w:val="Hyperlink3"/>
            <w:lang w:val="pt-PT"/>
          </w:rPr>
          <w:delText>[6]</w:delText>
        </w:r>
        <w:r>
          <w:rPr>
            <w:rStyle w:val="Hyperlink3"/>
            <w:lang w:val="pt-PT"/>
          </w:rPr>
          <w:fldChar w:fldCharType="end"/>
        </w:r>
        <w:r>
          <w:rPr>
            <w:rStyle w:val="None"/>
            <w:shd w:val="clear" w:color="auto" w:fill="FFFFFF"/>
          </w:rPr>
          <w:delText xml:space="preserve"> to annotate kinases and kinase interacting genes.</w:delText>
        </w:r>
      </w:del>
    </w:p>
    <w:p w14:paraId="59CEE8E6" w14:textId="004A8E6D" w:rsidR="00ED14A0" w:rsidRDefault="00000000">
      <w:pPr>
        <w:shd w:val="clear" w:color="auto" w:fill="FFFFFF"/>
        <w:spacing w:line="240" w:lineRule="auto"/>
        <w:jc w:val="both"/>
        <w:rPr>
          <w:ins w:id="653" w:author="Joisa, Chinmaya Udaya" w:date="2023-09-05T11:19:00Z"/>
          <w:highlight w:val="white"/>
        </w:rPr>
      </w:pPr>
      <w:ins w:id="654" w:author="Joisa, Chinmaya Udaya" w:date="2023-09-05T11:19:00Z">
        <w:r>
          <w:rPr>
            <w:i/>
            <w:highlight w:val="white"/>
          </w:rPr>
          <w:t>Baseline Gene Expression</w:t>
        </w:r>
        <w:r>
          <w:rPr>
            <w:highlight w:val="white"/>
          </w:rPr>
          <w:t>: As described before</w:t>
        </w:r>
        <w:r>
          <w:fldChar w:fldCharType="begin" w:fldLock="1"/>
        </w:r>
        <w:r w:rsidR="00C65007">
          <w:instrText>ADDIN paperpile_citation &lt;clusterId&gt;G479U437J827N511&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highlight w:val="white"/>
          </w:rPr>
          <w:t>(Berginski et al. 2022)</w:t>
        </w:r>
        <w:r>
          <w:rPr>
            <w:color w:val="000000"/>
            <w:highlight w:val="white"/>
          </w:rPr>
          <w:fldChar w:fldCharType="end"/>
        </w:r>
        <w:r>
          <w:rPr>
            <w:highlight w:val="white"/>
          </w:rPr>
          <w:t xml:space="preserve"> the RNAseq data provided in the “CCLE_expression.csv” file needed no modifications while preprocessing. Our only modification was to add identifiers to each gene label (“exp_”), to ensure that kinome inhibition data and expression data related to the same gene weren’t accidentally combined.</w:t>
        </w:r>
      </w:ins>
    </w:p>
    <w:p w14:paraId="71C9A0BC" w14:textId="77777777" w:rsidR="00ED14A0" w:rsidRDefault="00000000">
      <w:pPr>
        <w:shd w:val="clear" w:color="auto" w:fill="FFFFFF"/>
        <w:spacing w:line="240" w:lineRule="auto"/>
        <w:jc w:val="both"/>
        <w:rPr>
          <w:ins w:id="655" w:author="Joisa, Chinmaya Udaya" w:date="2023-09-05T11:19:00Z"/>
          <w:highlight w:val="white"/>
        </w:rPr>
      </w:pPr>
      <w:ins w:id="656" w:author="Joisa, Chinmaya Udaya" w:date="2023-09-05T11:19:00Z">
        <w:r>
          <w:rPr>
            <w:highlight w:val="white"/>
          </w:rPr>
          <w:t xml:space="preserve"> </w:t>
        </w:r>
      </w:ins>
    </w:p>
    <w:p w14:paraId="5F283CB0" w14:textId="27849980" w:rsidR="00ED14A0" w:rsidRDefault="00000000">
      <w:pPr>
        <w:shd w:val="clear" w:color="auto" w:fill="FFFFFF"/>
        <w:spacing w:line="240" w:lineRule="auto"/>
        <w:jc w:val="both"/>
        <w:rPr>
          <w:ins w:id="657" w:author="Joisa, Chinmaya Udaya" w:date="2023-09-05T11:19:00Z"/>
          <w:highlight w:val="white"/>
        </w:rPr>
      </w:pPr>
      <w:ins w:id="658" w:author="Joisa, Chinmaya Udaya" w:date="2023-09-05T11:19:00Z">
        <w:r>
          <w:rPr>
            <w:i/>
            <w:highlight w:val="white"/>
          </w:rPr>
          <w:t>String</w:t>
        </w:r>
        <w:r>
          <w:rPr>
            <w:highlight w:val="white"/>
          </w:rPr>
          <w:t>: The STRING database</w:t>
        </w:r>
        <w:r>
          <w:fldChar w:fldCharType="begin" w:fldLock="1"/>
        </w:r>
        <w:r w:rsidR="00C65007">
          <w:instrText>ADDIN paperpile_citation &lt;clusterId&gt;Z484N541J832G555&lt;/clusterId&gt;&lt;metadata&gt;&lt;citation&gt;&lt;id&gt;A0E7EA1353DA06FD8D0C7DAE2C1F12F3&lt;/id&gt;&lt;/citation&gt;&lt;/metadata&gt;&lt;data&gt;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&lt;/data&gt; \* MERGEFORMAT</w:instrText>
        </w:r>
        <w:r>
          <w:fldChar w:fldCharType="separate"/>
        </w:r>
        <w:r w:rsidR="00C65007">
          <w:rPr>
            <w:noProof/>
            <w:color w:val="000000"/>
            <w:highlight w:val="white"/>
          </w:rPr>
          <w:t>(Szklarczyk et al. 2021)</w:t>
        </w:r>
        <w:r>
          <w:rPr>
            <w:color w:val="000000"/>
            <w:highlight w:val="white"/>
          </w:rPr>
          <w:fldChar w:fldCharType="end"/>
        </w:r>
        <w:r>
          <w:rPr>
            <w:highlight w:val="white"/>
          </w:rPr>
          <w:t xml:space="preserve"> was processed as described previously</w:t>
        </w:r>
        <w:r>
          <w:fldChar w:fldCharType="begin" w:fldLock="1"/>
        </w:r>
        <w:r w:rsidR="00C65007">
          <w:instrText>ADDIN paperpile_citation &lt;clusterId&gt;T538H588D978A689&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highlight w:val="white"/>
          </w:rPr>
          <w:t>(Berginski et al. 2022)</w:t>
        </w:r>
        <w:r>
          <w:rPr>
            <w:color w:val="000000"/>
            <w:highlight w:val="white"/>
          </w:rPr>
          <w:fldChar w:fldCharType="end"/>
        </w:r>
        <w:r>
          <w:rPr>
            <w:highlight w:val="white"/>
          </w:rPr>
          <w:t xml:space="preserve"> to annotate kinases and kinase interacting genes.</w:t>
        </w:r>
      </w:ins>
    </w:p>
    <w:p w14:paraId="25AD1776" w14:textId="77777777" w:rsidR="00ED14A0" w:rsidRDefault="00ED14A0">
      <w:pPr>
        <w:shd w:val="clear" w:color="auto" w:fill="FFFFFF"/>
        <w:spacing w:line="240" w:lineRule="auto"/>
        <w:jc w:val="both"/>
        <w:rPr>
          <w:highlight w:val="white"/>
          <w:rPrChange w:id="659" w:author="Joisa, Chinmaya Udaya" w:date="2023-09-05T11:19:00Z">
            <w:rPr>
              <w:rStyle w:val="None"/>
              <w:shd w:val="clear" w:color="auto" w:fill="FFFFFF"/>
            </w:rPr>
          </w:rPrChange>
        </w:rPr>
        <w:pPrChange w:id="660" w:author="Joisa, Chinmaya Udaya" w:date="2023-09-05T11:19:00Z">
          <w:pPr>
            <w:pStyle w:val="Body"/>
            <w:shd w:val="clear" w:color="auto" w:fill="FFFFFF"/>
            <w:spacing w:line="240" w:lineRule="auto"/>
            <w:jc w:val="both"/>
          </w:pPr>
        </w:pPrChange>
      </w:pPr>
    </w:p>
    <w:p w14:paraId="7C69D671" w14:textId="77777777" w:rsidR="00ED14A0" w:rsidRDefault="00000000">
      <w:pPr>
        <w:shd w:val="clear" w:color="auto" w:fill="FFFFFF"/>
        <w:spacing w:line="240" w:lineRule="auto"/>
        <w:jc w:val="both"/>
        <w:rPr>
          <w:b/>
          <w:highlight w:val="white"/>
          <w:rPrChange w:id="661" w:author="Joisa, Chinmaya Udaya" w:date="2023-09-05T11:19:00Z">
            <w:rPr>
              <w:rStyle w:val="None"/>
              <w:b/>
              <w:shd w:val="clear" w:color="auto" w:fill="FFFFFF"/>
            </w:rPr>
          </w:rPrChange>
        </w:rPr>
        <w:pPrChange w:id="662" w:author="Joisa, Chinmaya Udaya" w:date="2023-09-05T11:19:00Z">
          <w:pPr>
            <w:pStyle w:val="Body"/>
            <w:shd w:val="clear" w:color="auto" w:fill="FFFFFF"/>
            <w:spacing w:line="240" w:lineRule="auto"/>
            <w:jc w:val="both"/>
          </w:pPr>
        </w:pPrChange>
      </w:pPr>
      <w:r>
        <w:rPr>
          <w:b/>
          <w:highlight w:val="white"/>
          <w:rPrChange w:id="663" w:author="Joisa, Chinmaya Udaya" w:date="2023-09-05T11:19:00Z">
            <w:rPr>
              <w:rStyle w:val="None"/>
              <w:b/>
              <w:shd w:val="clear" w:color="auto" w:fill="FFFFFF"/>
            </w:rPr>
          </w:rPrChange>
        </w:rPr>
        <w:t>Modeling Techniques</w:t>
      </w:r>
    </w:p>
    <w:p w14:paraId="03549F52" w14:textId="77777777" w:rsidR="00ED14A0" w:rsidRDefault="00ED14A0">
      <w:pPr>
        <w:shd w:val="clear" w:color="auto" w:fill="FFFFFF"/>
        <w:spacing w:line="240" w:lineRule="auto"/>
        <w:jc w:val="both"/>
        <w:rPr>
          <w:highlight w:val="white"/>
          <w:rPrChange w:id="664" w:author="Joisa, Chinmaya Udaya" w:date="2023-09-05T11:19:00Z">
            <w:rPr>
              <w:rStyle w:val="None"/>
              <w:shd w:val="clear" w:color="auto" w:fill="FFFFFF"/>
            </w:rPr>
          </w:rPrChange>
        </w:rPr>
        <w:pPrChange w:id="665" w:author="Joisa, Chinmaya Udaya" w:date="2023-09-05T11:19:00Z">
          <w:pPr>
            <w:pStyle w:val="Body"/>
            <w:shd w:val="clear" w:color="auto" w:fill="FFFFFF"/>
            <w:spacing w:line="240" w:lineRule="auto"/>
            <w:jc w:val="both"/>
          </w:pPr>
        </w:pPrChange>
      </w:pPr>
    </w:p>
    <w:p w14:paraId="6070C06A" w14:textId="18586158" w:rsidR="00ED14A0" w:rsidRDefault="00000000">
      <w:pPr>
        <w:shd w:val="clear" w:color="auto" w:fill="FFFFFF"/>
        <w:spacing w:line="240" w:lineRule="auto"/>
        <w:jc w:val="both"/>
        <w:rPr>
          <w:highlight w:val="white"/>
          <w:rPrChange w:id="666" w:author="Joisa, Chinmaya Udaya" w:date="2023-09-05T11:19:00Z">
            <w:rPr>
              <w:rStyle w:val="None"/>
              <w:shd w:val="clear" w:color="auto" w:fill="FFFFFF"/>
            </w:rPr>
          </w:rPrChange>
        </w:rPr>
        <w:pPrChange w:id="667" w:author="Joisa, Chinmaya Udaya" w:date="2023-09-05T11:19:00Z">
          <w:pPr>
            <w:pStyle w:val="Body"/>
            <w:shd w:val="clear" w:color="auto" w:fill="FFFFFF"/>
            <w:spacing w:line="240" w:lineRule="auto"/>
            <w:jc w:val="both"/>
          </w:pPr>
        </w:pPrChange>
      </w:pPr>
      <w:r>
        <w:rPr>
          <w:highlight w:val="white"/>
          <w:rPrChange w:id="668" w:author="Joisa, Chinmaya Udaya" w:date="2023-09-05T11:19:00Z">
            <w:rPr>
              <w:rStyle w:val="None"/>
              <w:shd w:val="clear" w:color="auto" w:fill="FFFFFF"/>
            </w:rPr>
          </w:rPrChange>
        </w:rPr>
        <w:t xml:space="preserve">To assess our </w:t>
      </w:r>
      <w:proofErr w:type="gramStart"/>
      <w:r>
        <w:rPr>
          <w:highlight w:val="white"/>
          <w:rPrChange w:id="669" w:author="Joisa, Chinmaya Udaya" w:date="2023-09-05T11:19:00Z">
            <w:rPr>
              <w:rStyle w:val="None"/>
              <w:shd w:val="clear" w:color="auto" w:fill="FFFFFF"/>
            </w:rPr>
          </w:rPrChange>
        </w:rPr>
        <w:t>models</w:t>
      </w:r>
      <w:proofErr w:type="gramEnd"/>
      <w:r>
        <w:rPr>
          <w:highlight w:val="white"/>
          <w:rPrChange w:id="670" w:author="Joisa, Chinmaya Udaya" w:date="2023-09-05T11:19:00Z">
            <w:rPr>
              <w:rStyle w:val="None"/>
              <w:shd w:val="clear" w:color="auto" w:fill="FFFFFF"/>
            </w:rPr>
          </w:rPrChange>
        </w:rPr>
        <w:t xml:space="preserve"> we used a random 10-fold cross validation strategy. The number of features was varied as specified by the feature selection scheme described in the results section. We compared the performance of three model types using this strategy: LASSO (Least Absolute Shrinkage and Selection Operator) regression using the glmnet engine</w:t>
      </w:r>
      <w:del w:id="671" w:author="Joisa, Chinmaya Udaya" w:date="2023-09-05T11:19:00Z">
        <w:r>
          <w:fldChar w:fldCharType="begin"/>
        </w:r>
        <w:r>
          <w:delInstrText>HYPERLINK "https://paperpile.com/c/HIGFs4/acnR"</w:delInstrText>
        </w:r>
        <w:r>
          <w:fldChar w:fldCharType="separate"/>
        </w:r>
        <w:r>
          <w:rPr>
            <w:rStyle w:val="Hyperlink3"/>
            <w:lang w:val="pt-PT"/>
          </w:rPr>
          <w:delText>[27]</w:delText>
        </w:r>
        <w:r>
          <w:rPr>
            <w:rStyle w:val="Hyperlink3"/>
            <w:lang w:val="pt-PT"/>
          </w:rPr>
          <w:fldChar w:fldCharType="end"/>
        </w:r>
        <w:r>
          <w:rPr>
            <w:rStyle w:val="None"/>
            <w:shd w:val="clear" w:color="auto" w:fill="FFFFFF"/>
          </w:rPr>
          <w:delText>, random forest using the ranger engine</w:delText>
        </w:r>
        <w:r>
          <w:fldChar w:fldCharType="begin"/>
        </w:r>
        <w:r>
          <w:delInstrText>HYPERLINK "https://paperpile.com/c/HIGFs4/Tsjv"</w:delInstrText>
        </w:r>
        <w:r>
          <w:fldChar w:fldCharType="separate"/>
        </w:r>
        <w:r>
          <w:rPr>
            <w:rStyle w:val="Hyperlink3"/>
            <w:lang w:val="pt-PT"/>
          </w:rPr>
          <w:delText>[28]</w:delText>
        </w:r>
        <w:r>
          <w:rPr>
            <w:rStyle w:val="Hyperlink3"/>
            <w:lang w:val="pt-PT"/>
          </w:rPr>
          <w:fldChar w:fldCharType="end"/>
        </w:r>
        <w:r>
          <w:rPr>
            <w:rStyle w:val="None"/>
            <w:shd w:val="clear" w:color="auto" w:fill="FFFFFF"/>
          </w:rPr>
          <w:delText xml:space="preserve"> and gradient boosting using the XGBoost (eXtreme Gradient Boosting) engine</w:delText>
        </w:r>
        <w:r>
          <w:fldChar w:fldCharType="begin"/>
        </w:r>
        <w:r>
          <w:delInstrText>HYPERLINK "https://paperpile.com/c/HIGFs4/hnDs"</w:delInstrText>
        </w:r>
        <w:r>
          <w:fldChar w:fldCharType="separate"/>
        </w:r>
        <w:r>
          <w:rPr>
            <w:rStyle w:val="Hyperlink3"/>
            <w:lang w:val="pt-PT"/>
          </w:rPr>
          <w:delText>[29]</w:delText>
        </w:r>
        <w:r>
          <w:rPr>
            <w:rStyle w:val="Hyperlink3"/>
            <w:lang w:val="pt-PT"/>
          </w:rPr>
          <w:fldChar w:fldCharType="end"/>
        </w:r>
        <w:r>
          <w:rPr>
            <w:rStyle w:val="None"/>
            <w:shd w:val="clear" w:color="auto" w:fill="FFFFFF"/>
          </w:rPr>
          <w:delText>.</w:delText>
        </w:r>
      </w:del>
      <w:ins w:id="672" w:author="Joisa, Chinmaya Udaya" w:date="2023-09-05T11:19:00Z">
        <w:r>
          <w:fldChar w:fldCharType="begin" w:fldLock="1"/>
        </w:r>
        <w:r w:rsidR="00C65007">
          <w:instrText>ADDIN paperpile_citation &lt;clusterId&gt;W676D734Z124X817&lt;/clusterId&gt;&lt;metadata&gt;&lt;citation&gt;&lt;id&gt;45D1AB560C5511EDAECC2A4F181DA346&lt;/id&gt;&lt;/citation&gt;&lt;/metadata&gt;&lt;data&gt;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&lt;/data&gt; \* MERGEFORMAT</w:instrText>
        </w:r>
        <w:r>
          <w:fldChar w:fldCharType="separate"/>
        </w:r>
        <w:r w:rsidR="00C65007">
          <w:rPr>
            <w:noProof/>
            <w:color w:val="000000"/>
            <w:highlight w:val="white"/>
          </w:rPr>
          <w:t>(Friedman, Hastie, and Tibshirani 2010)</w:t>
        </w:r>
        <w:r>
          <w:rPr>
            <w:color w:val="000000"/>
            <w:highlight w:val="white"/>
          </w:rPr>
          <w:fldChar w:fldCharType="end"/>
        </w:r>
        <w:r>
          <w:rPr>
            <w:highlight w:val="white"/>
          </w:rPr>
          <w:t>, random forest using the ranger engine</w:t>
        </w:r>
        <w:r>
          <w:fldChar w:fldCharType="begin" w:fldLock="1"/>
        </w:r>
        <w:r w:rsidR="00C65007">
          <w:instrText>ADDIN paperpile_citation &lt;clusterId&gt;P481D741S231W842&lt;/clusterId&gt;&lt;metadata&gt;&lt;citation&gt;&lt;id&gt;5E0FFBB40C5511EDB4C37630FB271251&lt;/id&gt;&lt;/citation&gt;&lt;/metadata&gt;&lt;data&gt;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&lt;/data&gt; \* MERGEFORMAT</w:instrText>
        </w:r>
        <w:r>
          <w:fldChar w:fldCharType="separate"/>
        </w:r>
        <w:r w:rsidR="00C65007">
          <w:rPr>
            <w:noProof/>
            <w:color w:val="000000"/>
            <w:highlight w:val="white"/>
          </w:rPr>
          <w:t>(Wright and Ziegler 2017)</w:t>
        </w:r>
        <w:r>
          <w:rPr>
            <w:color w:val="000000"/>
            <w:highlight w:val="white"/>
          </w:rPr>
          <w:fldChar w:fldCharType="end"/>
        </w:r>
        <w:r>
          <w:rPr>
            <w:highlight w:val="white"/>
          </w:rPr>
          <w:t xml:space="preserve"> and gradient boosting using the XGBoost (eXtreme Gradient Boosting) engine</w:t>
        </w:r>
        <w:r>
          <w:fldChar w:fldCharType="begin" w:fldLock="1"/>
        </w:r>
        <w:r w:rsidR="00C65007">
          <w:instrText>ADDIN paperpile_citation &lt;clusterId&gt;J537X885M365Q988&lt;/clusterId&gt;&lt;metadata&gt;&lt;citation&gt;&lt;id&gt;81E15A060C5511ED9FAE2A4F181DA346&lt;/id&gt;&lt;/citation&gt;&lt;/metadata&gt;&lt;data&gt;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&lt;/data&gt; \* MERGEFORMAT</w:instrText>
        </w:r>
        <w:r>
          <w:fldChar w:fldCharType="separate"/>
        </w:r>
        <w:r w:rsidR="00C65007">
          <w:rPr>
            <w:noProof/>
            <w:color w:val="000000"/>
            <w:highlight w:val="white"/>
          </w:rPr>
          <w:t>(Chen and Guestrin 2016)</w:t>
        </w:r>
        <w:r>
          <w:rPr>
            <w:color w:val="000000"/>
            <w:highlight w:val="white"/>
          </w:rPr>
          <w:fldChar w:fldCharType="end"/>
        </w:r>
        <w:r>
          <w:rPr>
            <w:highlight w:val="white"/>
          </w:rPr>
          <w:t>.</w:t>
        </w:r>
      </w:ins>
      <w:r>
        <w:rPr>
          <w:highlight w:val="white"/>
          <w:rPrChange w:id="673" w:author="Joisa, Chinmaya Udaya" w:date="2023-09-05T11:19:00Z">
            <w:rPr>
              <w:rStyle w:val="None"/>
              <w:shd w:val="clear" w:color="auto" w:fill="FFFFFF"/>
            </w:rPr>
          </w:rPrChange>
        </w:rPr>
        <w:t xml:space="preserve"> Model performance was assessed by the R-squared value between predicted and actual outcome within the </w:t>
      </w:r>
      <w:proofErr w:type="gramStart"/>
      <w:r>
        <w:rPr>
          <w:highlight w:val="white"/>
          <w:rPrChange w:id="674" w:author="Joisa, Chinmaya Udaya" w:date="2023-09-05T11:19:00Z">
            <w:rPr>
              <w:rStyle w:val="None"/>
              <w:shd w:val="clear" w:color="auto" w:fill="FFFFFF"/>
            </w:rPr>
          </w:rPrChange>
        </w:rPr>
        <w:t>cross validation</w:t>
      </w:r>
      <w:proofErr w:type="gramEnd"/>
      <w:r>
        <w:rPr>
          <w:highlight w:val="white"/>
          <w:rPrChange w:id="675" w:author="Joisa, Chinmaya Udaya" w:date="2023-09-05T11:19:00Z">
            <w:rPr>
              <w:rStyle w:val="None"/>
              <w:shd w:val="clear" w:color="auto" w:fill="FFFFFF"/>
            </w:rPr>
          </w:rPrChange>
        </w:rPr>
        <w:t xml:space="preserve"> scheme. For each model type, we tuned sets of 30 hyperparameters to find the best possible performer as follows:</w:t>
      </w:r>
    </w:p>
    <w:p w14:paraId="6092821E" w14:textId="77777777" w:rsidR="00ED14A0" w:rsidRDefault="00ED14A0">
      <w:pPr>
        <w:shd w:val="clear" w:color="auto" w:fill="FFFFFF"/>
        <w:spacing w:line="240" w:lineRule="auto"/>
        <w:jc w:val="both"/>
        <w:rPr>
          <w:highlight w:val="white"/>
          <w:rPrChange w:id="676" w:author="Joisa, Chinmaya Udaya" w:date="2023-09-05T11:19:00Z">
            <w:rPr>
              <w:rStyle w:val="None"/>
              <w:shd w:val="clear" w:color="auto" w:fill="FFFFFF"/>
            </w:rPr>
          </w:rPrChange>
        </w:rPr>
        <w:pPrChange w:id="677" w:author="Joisa, Chinmaya Udaya" w:date="2023-09-05T11:19:00Z">
          <w:pPr>
            <w:pStyle w:val="Body"/>
            <w:shd w:val="clear" w:color="auto" w:fill="FFFFFF"/>
            <w:spacing w:line="240" w:lineRule="auto"/>
            <w:jc w:val="both"/>
          </w:pPr>
        </w:pPrChange>
      </w:pPr>
    </w:p>
    <w:p w14:paraId="6F96A10C" w14:textId="77777777" w:rsidR="00ED14A0" w:rsidRDefault="00000000">
      <w:pPr>
        <w:numPr>
          <w:ilvl w:val="0"/>
          <w:numId w:val="4"/>
        </w:numPr>
        <w:shd w:val="clear" w:color="auto" w:fill="FFFFFF"/>
        <w:spacing w:line="240" w:lineRule="auto"/>
        <w:jc w:val="both"/>
        <w:rPr>
          <w:highlight w:val="white"/>
          <w:rPrChange w:id="678" w:author="Joisa, Chinmaya Udaya" w:date="2023-09-05T11:19:00Z">
            <w:rPr>
              <w:lang w:val="it-IT"/>
            </w:rPr>
          </w:rPrChange>
        </w:rPr>
        <w:pPrChange w:id="679" w:author="Joisa, Chinmaya Udaya" w:date="2023-09-05T11:19:00Z">
          <w:pPr>
            <w:pStyle w:val="Body"/>
            <w:numPr>
              <w:numId w:val="12"/>
            </w:numPr>
            <w:shd w:val="clear" w:color="auto" w:fill="FFFFFF"/>
            <w:spacing w:line="240" w:lineRule="auto"/>
            <w:ind w:left="720" w:hanging="360"/>
            <w:jc w:val="both"/>
          </w:pPr>
        </w:pPrChange>
      </w:pPr>
      <w:r>
        <w:rPr>
          <w:highlight w:val="white"/>
          <w:rPrChange w:id="680" w:author="Joisa, Chinmaya Udaya" w:date="2023-09-05T11:19:00Z">
            <w:rPr>
              <w:rStyle w:val="None"/>
              <w:shd w:val="clear" w:color="auto" w:fill="FFFFFF"/>
              <w:lang w:val="it-IT"/>
            </w:rPr>
          </w:rPrChange>
        </w:rPr>
        <w:t>LASSO</w:t>
      </w:r>
    </w:p>
    <w:p w14:paraId="00AD35A3" w14:textId="77777777" w:rsidR="00ED14A0" w:rsidRDefault="00000000">
      <w:pPr>
        <w:numPr>
          <w:ilvl w:val="1"/>
          <w:numId w:val="4"/>
        </w:numPr>
        <w:shd w:val="clear" w:color="auto" w:fill="FFFFFF"/>
        <w:spacing w:line="240" w:lineRule="auto"/>
        <w:jc w:val="both"/>
        <w:rPr>
          <w:highlight w:val="white"/>
          <w:rPrChange w:id="681" w:author="Joisa, Chinmaya Udaya" w:date="2023-09-05T11:19:00Z">
            <w:rPr/>
          </w:rPrChange>
        </w:rPr>
        <w:pPrChange w:id="682" w:author="Joisa, Chinmaya Udaya" w:date="2023-09-05T11:19:00Z">
          <w:pPr>
            <w:pStyle w:val="Body"/>
            <w:numPr>
              <w:ilvl w:val="1"/>
              <w:numId w:val="12"/>
            </w:numPr>
            <w:shd w:val="clear" w:color="auto" w:fill="FFFFFF"/>
            <w:spacing w:line="240" w:lineRule="auto"/>
            <w:ind w:left="1440" w:hanging="360"/>
            <w:jc w:val="both"/>
          </w:pPr>
        </w:pPrChange>
      </w:pPr>
      <w:r>
        <w:rPr>
          <w:highlight w:val="white"/>
          <w:rPrChange w:id="683" w:author="Joisa, Chinmaya Udaya" w:date="2023-09-05T11:19:00Z">
            <w:rPr>
              <w:rStyle w:val="None"/>
              <w:shd w:val="clear" w:color="auto" w:fill="FFFFFF"/>
            </w:rPr>
          </w:rPrChange>
        </w:rPr>
        <w:t>Penalty (1E-10 - 0.9)</w:t>
      </w:r>
    </w:p>
    <w:p w14:paraId="0FEF4D77" w14:textId="77777777" w:rsidR="00ED14A0" w:rsidRDefault="00000000">
      <w:pPr>
        <w:numPr>
          <w:ilvl w:val="0"/>
          <w:numId w:val="4"/>
        </w:numPr>
        <w:shd w:val="clear" w:color="auto" w:fill="FFFFFF"/>
        <w:spacing w:line="240" w:lineRule="auto"/>
        <w:jc w:val="both"/>
        <w:rPr>
          <w:highlight w:val="white"/>
          <w:rPrChange w:id="684" w:author="Joisa, Chinmaya Udaya" w:date="2023-09-05T11:19:00Z">
            <w:rPr>
              <w:lang w:val="da-DK"/>
            </w:rPr>
          </w:rPrChange>
        </w:rPr>
        <w:pPrChange w:id="685" w:author="Joisa, Chinmaya Udaya" w:date="2023-09-05T11:19:00Z">
          <w:pPr>
            <w:pStyle w:val="Body"/>
            <w:numPr>
              <w:numId w:val="12"/>
            </w:numPr>
            <w:shd w:val="clear" w:color="auto" w:fill="FFFFFF"/>
            <w:spacing w:line="240" w:lineRule="auto"/>
            <w:ind w:left="720" w:hanging="360"/>
            <w:jc w:val="both"/>
          </w:pPr>
        </w:pPrChange>
      </w:pPr>
      <w:r>
        <w:rPr>
          <w:highlight w:val="white"/>
          <w:rPrChange w:id="686" w:author="Joisa, Chinmaya Udaya" w:date="2023-09-05T11:19:00Z">
            <w:rPr>
              <w:rStyle w:val="None"/>
              <w:shd w:val="clear" w:color="auto" w:fill="FFFFFF"/>
              <w:lang w:val="da-DK"/>
            </w:rPr>
          </w:rPrChange>
        </w:rPr>
        <w:t>Random Forest</w:t>
      </w:r>
    </w:p>
    <w:p w14:paraId="6A7B77E4" w14:textId="77777777" w:rsidR="00ED14A0" w:rsidRDefault="00000000">
      <w:pPr>
        <w:numPr>
          <w:ilvl w:val="1"/>
          <w:numId w:val="4"/>
        </w:numPr>
        <w:shd w:val="clear" w:color="auto" w:fill="FFFFFF"/>
        <w:spacing w:line="240" w:lineRule="auto"/>
        <w:jc w:val="both"/>
        <w:rPr>
          <w:highlight w:val="white"/>
          <w:rPrChange w:id="687" w:author="Joisa, Chinmaya Udaya" w:date="2023-09-05T11:19:00Z">
            <w:rPr>
              <w:lang w:val="de-DE"/>
            </w:rPr>
          </w:rPrChange>
        </w:rPr>
        <w:pPrChange w:id="688" w:author="Joisa, Chinmaya Udaya" w:date="2023-09-05T11:19:00Z">
          <w:pPr>
            <w:pStyle w:val="Body"/>
            <w:numPr>
              <w:ilvl w:val="1"/>
              <w:numId w:val="12"/>
            </w:numPr>
            <w:shd w:val="clear" w:color="auto" w:fill="FFFFFF"/>
            <w:spacing w:line="240" w:lineRule="auto"/>
            <w:ind w:left="1440" w:hanging="360"/>
            <w:jc w:val="both"/>
          </w:pPr>
        </w:pPrChange>
      </w:pPr>
      <w:r>
        <w:rPr>
          <w:highlight w:val="white"/>
          <w:rPrChange w:id="689" w:author="Joisa, Chinmaya Udaya" w:date="2023-09-05T11:19:00Z">
            <w:rPr>
              <w:rStyle w:val="None"/>
              <w:shd w:val="clear" w:color="auto" w:fill="FFFFFF"/>
              <w:lang w:val="de-DE"/>
            </w:rPr>
          </w:rPrChange>
        </w:rPr>
        <w:t>Trees (100 - 2000)</w:t>
      </w:r>
    </w:p>
    <w:p w14:paraId="1DB34ADF" w14:textId="77777777" w:rsidR="00ED14A0" w:rsidRDefault="00000000">
      <w:pPr>
        <w:numPr>
          <w:ilvl w:val="0"/>
          <w:numId w:val="4"/>
        </w:numPr>
        <w:shd w:val="clear" w:color="auto" w:fill="FFFFFF"/>
        <w:spacing w:line="240" w:lineRule="auto"/>
        <w:jc w:val="both"/>
        <w:rPr>
          <w:highlight w:val="white"/>
          <w:rPrChange w:id="690" w:author="Joisa, Chinmaya Udaya" w:date="2023-09-05T11:19:00Z">
            <w:rPr>
              <w:lang w:val="nl-NL"/>
            </w:rPr>
          </w:rPrChange>
        </w:rPr>
        <w:pPrChange w:id="691" w:author="Joisa, Chinmaya Udaya" w:date="2023-09-05T11:19:00Z">
          <w:pPr>
            <w:pStyle w:val="Body"/>
            <w:numPr>
              <w:numId w:val="12"/>
            </w:numPr>
            <w:shd w:val="clear" w:color="auto" w:fill="FFFFFF"/>
            <w:spacing w:line="240" w:lineRule="auto"/>
            <w:ind w:left="720" w:hanging="360"/>
            <w:jc w:val="both"/>
          </w:pPr>
        </w:pPrChange>
      </w:pPr>
      <w:r>
        <w:rPr>
          <w:highlight w:val="white"/>
          <w:rPrChange w:id="692" w:author="Joisa, Chinmaya Udaya" w:date="2023-09-05T11:19:00Z">
            <w:rPr>
              <w:rStyle w:val="None"/>
              <w:shd w:val="clear" w:color="auto" w:fill="FFFFFF"/>
              <w:lang w:val="nl-NL"/>
            </w:rPr>
          </w:rPrChange>
        </w:rPr>
        <w:t>XGBoost</w:t>
      </w:r>
    </w:p>
    <w:p w14:paraId="024C1180" w14:textId="77777777" w:rsidR="00ED14A0" w:rsidRDefault="00000000">
      <w:pPr>
        <w:numPr>
          <w:ilvl w:val="1"/>
          <w:numId w:val="4"/>
        </w:numPr>
        <w:shd w:val="clear" w:color="auto" w:fill="FFFFFF"/>
        <w:spacing w:line="240" w:lineRule="auto"/>
        <w:jc w:val="both"/>
        <w:rPr>
          <w:highlight w:val="white"/>
          <w:rPrChange w:id="693" w:author="Joisa, Chinmaya Udaya" w:date="2023-09-05T11:19:00Z">
            <w:rPr>
              <w:lang w:val="nl-NL"/>
            </w:rPr>
          </w:rPrChange>
        </w:rPr>
        <w:pPrChange w:id="694" w:author="Joisa, Chinmaya Udaya" w:date="2023-09-05T11:19:00Z">
          <w:pPr>
            <w:pStyle w:val="Body"/>
            <w:numPr>
              <w:ilvl w:val="1"/>
              <w:numId w:val="12"/>
            </w:numPr>
            <w:shd w:val="clear" w:color="auto" w:fill="FFFFFF"/>
            <w:spacing w:line="240" w:lineRule="auto"/>
            <w:ind w:left="1440" w:hanging="360"/>
            <w:jc w:val="both"/>
          </w:pPr>
        </w:pPrChange>
      </w:pPr>
      <w:r>
        <w:rPr>
          <w:highlight w:val="white"/>
          <w:rPrChange w:id="695" w:author="Joisa, Chinmaya Udaya" w:date="2023-09-05T11:19:00Z">
            <w:rPr>
              <w:rStyle w:val="None"/>
              <w:shd w:val="clear" w:color="auto" w:fill="FFFFFF"/>
              <w:lang w:val="nl-NL"/>
            </w:rPr>
          </w:rPrChange>
        </w:rPr>
        <w:t>Trees (100 - 1000)</w:t>
      </w:r>
    </w:p>
    <w:p w14:paraId="3B480FBA" w14:textId="77777777" w:rsidR="00ED14A0" w:rsidRDefault="00000000">
      <w:pPr>
        <w:numPr>
          <w:ilvl w:val="1"/>
          <w:numId w:val="4"/>
        </w:numPr>
        <w:shd w:val="clear" w:color="auto" w:fill="FFFFFF"/>
        <w:spacing w:line="240" w:lineRule="auto"/>
        <w:jc w:val="both"/>
        <w:rPr>
          <w:highlight w:val="white"/>
          <w:rPrChange w:id="696" w:author="Joisa, Chinmaya Udaya" w:date="2023-09-05T11:19:00Z">
            <w:rPr/>
          </w:rPrChange>
        </w:rPr>
        <w:pPrChange w:id="697" w:author="Joisa, Chinmaya Udaya" w:date="2023-09-05T11:19:00Z">
          <w:pPr>
            <w:pStyle w:val="Body"/>
            <w:numPr>
              <w:ilvl w:val="1"/>
              <w:numId w:val="12"/>
            </w:numPr>
            <w:shd w:val="clear" w:color="auto" w:fill="FFFFFF"/>
            <w:spacing w:line="240" w:lineRule="auto"/>
            <w:ind w:left="1440" w:hanging="360"/>
            <w:jc w:val="both"/>
          </w:pPr>
        </w:pPrChange>
      </w:pPr>
      <w:r>
        <w:rPr>
          <w:highlight w:val="white"/>
          <w:rPrChange w:id="698" w:author="Joisa, Chinmaya Udaya" w:date="2023-09-05T11:19:00Z">
            <w:rPr>
              <w:rStyle w:val="None"/>
              <w:shd w:val="clear" w:color="auto" w:fill="FFFFFF"/>
            </w:rPr>
          </w:rPrChange>
        </w:rPr>
        <w:t>Tree Depth (4 - 30)</w:t>
      </w:r>
    </w:p>
    <w:p w14:paraId="56901D33" w14:textId="77777777" w:rsidR="00ED14A0" w:rsidRDefault="00000000">
      <w:pPr>
        <w:shd w:val="clear" w:color="auto" w:fill="FFFFFF"/>
        <w:spacing w:line="240" w:lineRule="auto"/>
        <w:jc w:val="both"/>
        <w:rPr>
          <w:highlight w:val="white"/>
          <w:rPrChange w:id="699" w:author="Joisa, Chinmaya Udaya" w:date="2023-09-05T11:19:00Z">
            <w:rPr>
              <w:rStyle w:val="None"/>
              <w:shd w:val="clear" w:color="auto" w:fill="FFFFFF"/>
            </w:rPr>
          </w:rPrChange>
        </w:rPr>
        <w:pPrChange w:id="700" w:author="Joisa, Chinmaya Udaya" w:date="2023-09-05T11:19:00Z">
          <w:pPr>
            <w:pStyle w:val="Body"/>
            <w:shd w:val="clear" w:color="auto" w:fill="FFFFFF"/>
            <w:spacing w:line="240" w:lineRule="auto"/>
            <w:jc w:val="both"/>
          </w:pPr>
        </w:pPrChange>
      </w:pPr>
      <w:r>
        <w:rPr>
          <w:highlight w:val="white"/>
          <w:rPrChange w:id="701" w:author="Joisa, Chinmaya Udaya" w:date="2023-09-05T11:19:00Z">
            <w:rPr>
              <w:rStyle w:val="None"/>
              <w:shd w:val="clear" w:color="auto" w:fill="FFFFFF"/>
            </w:rPr>
          </w:rPrChange>
        </w:rPr>
        <w:t xml:space="preserve"> </w:t>
      </w:r>
    </w:p>
    <w:p w14:paraId="71BD1B12" w14:textId="77777777" w:rsidR="00ED14A0" w:rsidRDefault="00000000">
      <w:pPr>
        <w:shd w:val="clear" w:color="auto" w:fill="FFFFFF"/>
        <w:spacing w:line="240" w:lineRule="auto"/>
        <w:jc w:val="both"/>
        <w:rPr>
          <w:highlight w:val="white"/>
          <w:rPrChange w:id="702" w:author="Joisa, Chinmaya Udaya" w:date="2023-09-05T11:19:00Z">
            <w:rPr>
              <w:rStyle w:val="None"/>
              <w:shd w:val="clear" w:color="auto" w:fill="FFFFFF"/>
            </w:rPr>
          </w:rPrChange>
        </w:rPr>
        <w:pPrChange w:id="703" w:author="Joisa, Chinmaya Udaya" w:date="2023-09-05T11:19:00Z">
          <w:pPr>
            <w:pStyle w:val="Body"/>
            <w:shd w:val="clear" w:color="auto" w:fill="FFFFFF"/>
            <w:spacing w:line="240" w:lineRule="auto"/>
            <w:jc w:val="both"/>
          </w:pPr>
        </w:pPrChange>
      </w:pPr>
      <w:r>
        <w:rPr>
          <w:highlight w:val="white"/>
          <w:rPrChange w:id="704" w:author="Joisa, Chinmaya Udaya" w:date="2023-09-05T11:19:00Z">
            <w:rPr>
              <w:rStyle w:val="None"/>
              <w:shd w:val="clear" w:color="auto" w:fill="FFFFFF"/>
            </w:rPr>
          </w:rPrChange>
        </w:rPr>
        <w:t xml:space="preserve">After final model selection, we fit the model on the entire dataset and then made predictions on inhibitor-cell line pairs not found in the original DepMap screening data. </w:t>
      </w:r>
    </w:p>
    <w:p w14:paraId="7EC470CE" w14:textId="77777777" w:rsidR="00ED14A0" w:rsidRDefault="00ED14A0">
      <w:pPr>
        <w:shd w:val="clear" w:color="auto" w:fill="FFFFFF"/>
        <w:spacing w:line="240" w:lineRule="auto"/>
        <w:jc w:val="both"/>
        <w:rPr>
          <w:highlight w:val="white"/>
          <w:rPrChange w:id="705" w:author="Joisa, Chinmaya Udaya" w:date="2023-09-05T11:19:00Z">
            <w:rPr>
              <w:rStyle w:val="None"/>
              <w:shd w:val="clear" w:color="auto" w:fill="FFFFFF"/>
            </w:rPr>
          </w:rPrChange>
        </w:rPr>
        <w:pPrChange w:id="706" w:author="Joisa, Chinmaya Udaya" w:date="2023-09-05T11:19:00Z">
          <w:pPr>
            <w:pStyle w:val="Body"/>
            <w:shd w:val="clear" w:color="auto" w:fill="FFFFFF"/>
            <w:spacing w:line="240" w:lineRule="auto"/>
            <w:jc w:val="both"/>
          </w:pPr>
        </w:pPrChange>
      </w:pPr>
    </w:p>
    <w:p w14:paraId="512884FF" w14:textId="77777777" w:rsidR="00ED14A0" w:rsidRDefault="00000000">
      <w:pPr>
        <w:shd w:val="clear" w:color="auto" w:fill="FFFFFF"/>
        <w:spacing w:line="240" w:lineRule="auto"/>
        <w:jc w:val="both"/>
        <w:rPr>
          <w:b/>
          <w:highlight w:val="white"/>
          <w:rPrChange w:id="707" w:author="Joisa, Chinmaya Udaya" w:date="2023-09-05T11:19:00Z">
            <w:rPr>
              <w:rStyle w:val="None"/>
              <w:b/>
              <w:shd w:val="clear" w:color="auto" w:fill="FFFFFF"/>
            </w:rPr>
          </w:rPrChange>
        </w:rPr>
        <w:pPrChange w:id="708" w:author="Joisa, Chinmaya Udaya" w:date="2023-09-05T11:19:00Z">
          <w:pPr>
            <w:pStyle w:val="Body"/>
            <w:shd w:val="clear" w:color="auto" w:fill="FFFFFF"/>
            <w:spacing w:line="240" w:lineRule="auto"/>
            <w:jc w:val="both"/>
          </w:pPr>
        </w:pPrChange>
      </w:pPr>
      <w:r>
        <w:rPr>
          <w:b/>
          <w:highlight w:val="white"/>
          <w:rPrChange w:id="709" w:author="Joisa, Chinmaya Udaya" w:date="2023-09-05T11:19:00Z">
            <w:rPr>
              <w:rStyle w:val="None"/>
              <w:b/>
              <w:shd w:val="clear" w:color="auto" w:fill="FFFFFF"/>
            </w:rPr>
          </w:rPrChange>
        </w:rPr>
        <w:t>Compound Testing</w:t>
      </w:r>
    </w:p>
    <w:p w14:paraId="1A8315B6" w14:textId="77777777" w:rsidR="00ED14A0" w:rsidRDefault="00ED14A0">
      <w:pPr>
        <w:shd w:val="clear" w:color="auto" w:fill="FFFFFF"/>
        <w:spacing w:line="240" w:lineRule="auto"/>
        <w:jc w:val="both"/>
        <w:rPr>
          <w:b/>
          <w:highlight w:val="white"/>
          <w:rPrChange w:id="710" w:author="Joisa, Chinmaya Udaya" w:date="2023-09-05T11:19:00Z">
            <w:rPr>
              <w:rStyle w:val="None"/>
              <w:b/>
              <w:shd w:val="clear" w:color="auto" w:fill="FFFFFF"/>
            </w:rPr>
          </w:rPrChange>
        </w:rPr>
        <w:pPrChange w:id="711" w:author="Joisa, Chinmaya Udaya" w:date="2023-09-05T11:19:00Z">
          <w:pPr>
            <w:pStyle w:val="Body"/>
            <w:shd w:val="clear" w:color="auto" w:fill="FFFFFF"/>
            <w:spacing w:line="240" w:lineRule="auto"/>
            <w:jc w:val="both"/>
          </w:pPr>
        </w:pPrChange>
      </w:pPr>
    </w:p>
    <w:p w14:paraId="31E4B040" w14:textId="0F85DCC6" w:rsidR="00ED14A0" w:rsidRDefault="00000000">
      <w:pPr>
        <w:shd w:val="clear" w:color="auto" w:fill="FFFFFF"/>
        <w:spacing w:line="240" w:lineRule="auto"/>
        <w:jc w:val="both"/>
        <w:rPr>
          <w:highlight w:val="white"/>
          <w:rPrChange w:id="712" w:author="Joisa, Chinmaya Udaya" w:date="2023-09-05T11:19:00Z">
            <w:rPr>
              <w:rStyle w:val="None"/>
              <w:shd w:val="clear" w:color="auto" w:fill="FFFFFF"/>
            </w:rPr>
          </w:rPrChange>
        </w:rPr>
        <w:pPrChange w:id="713" w:author="Joisa, Chinmaya Udaya" w:date="2023-09-05T11:19:00Z">
          <w:pPr>
            <w:pStyle w:val="Body"/>
            <w:shd w:val="clear" w:color="auto" w:fill="FFFFFF"/>
            <w:spacing w:line="240" w:lineRule="auto"/>
            <w:jc w:val="both"/>
          </w:pPr>
        </w:pPrChange>
      </w:pPr>
      <w:r>
        <w:rPr>
          <w:highlight w:val="white"/>
          <w:rPrChange w:id="714" w:author="Joisa, Chinmaya Udaya" w:date="2023-09-05T11:19:00Z">
            <w:rPr>
              <w:rStyle w:val="None"/>
              <w:shd w:val="clear" w:color="auto" w:fill="FFFFFF"/>
            </w:rPr>
          </w:rPrChange>
        </w:rPr>
        <w:t xml:space="preserve">BT-474, HCC1806, SUM-159 and SKBR-3 cells were assayed as described previously </w:t>
      </w:r>
      <w:del w:id="715" w:author="Joisa, Chinmaya Udaya" w:date="2023-09-05T11:19:00Z">
        <w:r>
          <w:fldChar w:fldCharType="begin"/>
        </w:r>
        <w:r>
          <w:delInstrText>HYPERLINK "https://paperpile.com/c/HIGFs4/oiuL"</w:delInstrText>
        </w:r>
        <w:r>
          <w:fldChar w:fldCharType="separate"/>
        </w:r>
        <w:r>
          <w:rPr>
            <w:rStyle w:val="Hyperlink3"/>
            <w:lang w:val="pt-PT"/>
          </w:rPr>
          <w:delText>[6]</w:delText>
        </w:r>
        <w:r>
          <w:rPr>
            <w:rStyle w:val="Hyperlink3"/>
            <w:lang w:val="pt-PT"/>
          </w:rPr>
          <w:fldChar w:fldCharType="end"/>
        </w:r>
        <w:r>
          <w:rPr>
            <w:rStyle w:val="None"/>
            <w:shd w:val="clear" w:color="auto" w:fill="FFFFFF"/>
          </w:rPr>
          <w:delText>. Briefly, cells were grown in ATCC recommended media and seeded</w:delText>
        </w:r>
      </w:del>
      <w:ins w:id="716" w:author="Joisa, Chinmaya Udaya" w:date="2023-09-05T11:19:00Z">
        <w:r>
          <w:fldChar w:fldCharType="begin" w:fldLock="1"/>
        </w:r>
        <w:r w:rsidR="00C65007">
          <w:instrText>ADDIN paperpile_citation &lt;clusterId&gt;M995A353W643T436&lt;/clusterId&gt;&lt;metadata&gt;&lt;citation&gt;&lt;id&gt;59B894500C4511EDB4452A4F181DA346&lt;/id&gt;&lt;/citation&gt;&lt;/metadata&gt;&lt;data&gt;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&lt;/data&gt; \* MERGEFORMAT</w:instrText>
        </w:r>
        <w:r>
          <w:fldChar w:fldCharType="separate"/>
        </w:r>
        <w:r w:rsidR="00C65007">
          <w:rPr>
            <w:noProof/>
            <w:color w:val="000000"/>
            <w:highlight w:val="white"/>
          </w:rPr>
          <w:t>(Berginski et al. 2022)</w:t>
        </w:r>
        <w:r>
          <w:rPr>
            <w:color w:val="000000"/>
            <w:highlight w:val="white"/>
          </w:rPr>
          <w:fldChar w:fldCharType="end"/>
        </w:r>
        <w:r>
          <w:rPr>
            <w:highlight w:val="white"/>
          </w:rPr>
          <w:t>. Briefly, cells were grown in ATCC recommended media and seeded in triplicate</w:t>
        </w:r>
      </w:ins>
      <w:r>
        <w:rPr>
          <w:highlight w:val="white"/>
          <w:rPrChange w:id="717" w:author="Joisa, Chinmaya Udaya" w:date="2023-09-05T11:19:00Z">
            <w:rPr>
              <w:rStyle w:val="None"/>
              <w:shd w:val="clear" w:color="auto" w:fill="FFFFFF"/>
            </w:rPr>
          </w:rPrChange>
        </w:rPr>
        <w:t xml:space="preserve"> at 4000, 2000, 4000 and 500 cells per well respectively. 24 hours after seeding, cells were treated with inhibitors at 30 μM, 3 μM, 1 μM, 300 nM, 100 nM, 30 nM, 10 nM, and 3 nM, along with the appropriate DMSO controls. seeded at, in white flat-bottom 96-well plates (Corning). Seventy-two hours post-treatment, cells were lysed with CellTiter-Glo (Promega</w:t>
      </w:r>
      <w:proofErr w:type="gramStart"/>
      <w:r>
        <w:rPr>
          <w:highlight w:val="white"/>
          <w:rPrChange w:id="718" w:author="Joisa, Chinmaya Udaya" w:date="2023-09-05T11:19:00Z">
            <w:rPr>
              <w:rStyle w:val="None"/>
              <w:shd w:val="clear" w:color="auto" w:fill="FFFFFF"/>
            </w:rPr>
          </w:rPrChange>
        </w:rPr>
        <w:t>)</w:t>
      </w:r>
      <w:proofErr w:type="gramEnd"/>
      <w:r>
        <w:rPr>
          <w:highlight w:val="white"/>
          <w:rPrChange w:id="719" w:author="Joisa, Chinmaya Udaya" w:date="2023-09-05T11:19:00Z">
            <w:rPr>
              <w:rStyle w:val="None"/>
              <w:shd w:val="clear" w:color="auto" w:fill="FFFFFF"/>
            </w:rPr>
          </w:rPrChange>
        </w:rPr>
        <w:t xml:space="preserve"> and luminescence was read using the PHERAstar FS microplate reader (BMG Labtech) and gain adjustments were conducted for each cell line. </w:t>
      </w:r>
      <w:del w:id="720" w:author="Joisa, Chinmaya Udaya" w:date="2023-09-05T11:19:00Z">
        <w:r>
          <w:rPr>
            <w:rStyle w:val="None"/>
            <w:shd w:val="clear" w:color="auto" w:fill="FFFFFF"/>
          </w:rPr>
          <w:delText>Data were</w:delText>
        </w:r>
      </w:del>
      <w:ins w:id="721" w:author="Joisa, Chinmaya Udaya" w:date="2023-09-05T11:19:00Z">
        <w:r>
          <w:t xml:space="preserve">Notably, we used a 3-day treatment period instead of the 5-day treatment period used in the highly multiplexed PRISM assay, since we saw over-confluence in our 96-well plate assay in times </w:t>
        </w:r>
        <w:r>
          <w:lastRenderedPageBreak/>
          <w:t xml:space="preserve">longer than 3 days. However, it is likely that summary measures of trends in response like IC50 and AUC are minimally affected by the small difference in treatment times. </w:t>
        </w:r>
        <w:r>
          <w:rPr>
            <w:highlight w:val="white"/>
          </w:rPr>
          <w:t>Data were averaged over replicates</w:t>
        </w:r>
      </w:ins>
      <w:r>
        <w:rPr>
          <w:highlight w:val="white"/>
          <w:rPrChange w:id="722" w:author="Joisa, Chinmaya Udaya" w:date="2023-09-05T11:19:00Z">
            <w:rPr>
              <w:rStyle w:val="None"/>
              <w:shd w:val="clear" w:color="auto" w:fill="FFFFFF"/>
            </w:rPr>
          </w:rPrChange>
        </w:rPr>
        <w:t xml:space="preserve"> normalized row-wise to the DMSO-only (0.1% on cells) control samples on each plate to calculate relative viability. Quality checks were performed to look at the data distribution and the presence of spatial bias on a plate. A quality control metric of &lt;120% of DMSO was applied to all rows analyzed.</w:t>
      </w:r>
      <w:ins w:id="723" w:author="Joisa, Chinmaya Udaya" w:date="2023-09-05T11:19:00Z">
        <w:r>
          <w:rPr>
            <w:highlight w:val="white"/>
          </w:rPr>
          <w:t xml:space="preserve"> The full file of cell viability curves is available in the supplementary material (</w:t>
        </w:r>
        <w:r w:rsidR="00FD5B39">
          <w:rPr>
            <w:highlight w:val="white"/>
          </w:rPr>
          <w:t xml:space="preserve">Supp </w:t>
        </w:r>
        <w:r>
          <w:rPr>
            <w:highlight w:val="white"/>
          </w:rPr>
          <w:t xml:space="preserve">Table 2). </w:t>
        </w:r>
      </w:ins>
    </w:p>
    <w:p w14:paraId="2D4A4584" w14:textId="77777777" w:rsidR="00ED14A0" w:rsidRDefault="00ED14A0">
      <w:pPr>
        <w:shd w:val="clear" w:color="auto" w:fill="FFFFFF"/>
        <w:spacing w:line="240" w:lineRule="auto"/>
        <w:jc w:val="both"/>
        <w:rPr>
          <w:highlight w:val="white"/>
          <w:rPrChange w:id="724" w:author="Joisa, Chinmaya Udaya" w:date="2023-09-05T11:19:00Z">
            <w:rPr>
              <w:rStyle w:val="None"/>
              <w:shd w:val="clear" w:color="auto" w:fill="FFFFFF"/>
            </w:rPr>
          </w:rPrChange>
        </w:rPr>
        <w:pPrChange w:id="725" w:author="Joisa, Chinmaya Udaya" w:date="2023-09-05T11:19:00Z">
          <w:pPr>
            <w:pStyle w:val="Body"/>
            <w:shd w:val="clear" w:color="auto" w:fill="FFFFFF"/>
            <w:spacing w:line="240" w:lineRule="auto"/>
            <w:jc w:val="both"/>
          </w:pPr>
        </w:pPrChange>
      </w:pPr>
    </w:p>
    <w:p w14:paraId="718FC5DE" w14:textId="77777777" w:rsidR="007D6E47" w:rsidRDefault="00000000">
      <w:pPr>
        <w:pStyle w:val="Body"/>
        <w:shd w:val="clear" w:color="auto" w:fill="FFFFFF"/>
        <w:spacing w:line="240" w:lineRule="auto"/>
        <w:jc w:val="both"/>
        <w:rPr>
          <w:del w:id="726" w:author="Joisa, Chinmaya Udaya" w:date="2023-09-05T11:19:00Z"/>
          <w:rStyle w:val="None"/>
          <w:shd w:val="clear" w:color="auto" w:fill="FFFFFF"/>
        </w:rPr>
      </w:pPr>
      <w:del w:id="727" w:author="Joisa, Chinmaya Udaya" w:date="2023-09-05T11:19:00Z">
        <w:r>
          <w:rPr>
            <w:rStyle w:val="None"/>
            <w:shd w:val="clear" w:color="auto" w:fill="FFFFFF"/>
          </w:rPr>
          <w:delText xml:space="preserve">The functions </w:delText>
        </w:r>
        <w:r>
          <w:rPr>
            <w:rStyle w:val="None"/>
            <w:shd w:val="clear" w:color="auto" w:fill="FFFFFF"/>
            <w:rtl/>
            <w:lang w:val="ar-SA"/>
          </w:rPr>
          <w:delText>“</w:delText>
        </w:r>
        <w:r>
          <w:rPr>
            <w:rStyle w:val="None"/>
            <w:shd w:val="clear" w:color="auto" w:fill="FFFFFF"/>
            <w:lang w:val="de-DE"/>
          </w:rPr>
          <w:delText>ComputeAUC</w:delText>
        </w:r>
        <w:r>
          <w:rPr>
            <w:rStyle w:val="None"/>
            <w:shd w:val="clear" w:color="auto" w:fill="FFFFFF"/>
          </w:rPr>
          <w:delText xml:space="preserve">” and </w:delText>
        </w:r>
        <w:r>
          <w:rPr>
            <w:rStyle w:val="None"/>
            <w:shd w:val="clear" w:color="auto" w:fill="FFFFFF"/>
            <w:rtl/>
            <w:lang w:val="ar-SA"/>
          </w:rPr>
          <w:delText>“</w:delText>
        </w:r>
        <w:r>
          <w:rPr>
            <w:rStyle w:val="None"/>
            <w:shd w:val="clear" w:color="auto" w:fill="FFFFFF"/>
            <w:lang w:val="it-IT"/>
          </w:rPr>
          <w:delText>ComputeIC50</w:delText>
        </w:r>
        <w:r>
          <w:rPr>
            <w:rStyle w:val="None"/>
            <w:shd w:val="clear" w:color="auto" w:fill="FFFFFF"/>
          </w:rPr>
          <w:delText xml:space="preserve">” from the R package dr4pl </w:delText>
        </w:r>
        <w:r>
          <w:fldChar w:fldCharType="begin"/>
        </w:r>
        <w:r>
          <w:delInstrText>HYPERLINK "https://paperpile.com/c/HIGFs4/35DK"</w:delInstrText>
        </w:r>
        <w:r>
          <w:fldChar w:fldCharType="separate"/>
        </w:r>
        <w:r>
          <w:rPr>
            <w:rStyle w:val="Hyperlink3"/>
            <w:lang w:val="pt-PT"/>
          </w:rPr>
          <w:delText>[30]</w:delText>
        </w:r>
        <w:r>
          <w:rPr>
            <w:rStyle w:val="Hyperlink3"/>
            <w:lang w:val="pt-PT"/>
          </w:rPr>
          <w:fldChar w:fldCharType="end"/>
        </w:r>
        <w:r>
          <w:rPr>
            <w:rStyle w:val="None"/>
            <w:shd w:val="clear" w:color="auto" w:fill="FFFFFF"/>
          </w:rPr>
          <w:delText xml:space="preserve"> was used to fit a four-parameter log-logistic curve to the cell viability data, and extract AUC and IC50 values from the 9-point cell viability curves. </w:delText>
        </w:r>
      </w:del>
    </w:p>
    <w:p w14:paraId="1559B09F" w14:textId="5782295C" w:rsidR="00ED14A0" w:rsidRDefault="00000000">
      <w:pPr>
        <w:shd w:val="clear" w:color="auto" w:fill="FFFFFF"/>
        <w:spacing w:line="240" w:lineRule="auto"/>
        <w:jc w:val="both"/>
        <w:rPr>
          <w:ins w:id="728" w:author="Joisa, Chinmaya Udaya" w:date="2023-09-05T11:19:00Z"/>
          <w:highlight w:val="white"/>
        </w:rPr>
      </w:pPr>
      <w:ins w:id="729" w:author="Joisa, Chinmaya Udaya" w:date="2023-09-05T11:19:00Z">
        <w:r>
          <w:rPr>
            <w:highlight w:val="white"/>
          </w:rPr>
          <w:t xml:space="preserve">The functions “ComputeAUC” and “ComputeIC50” from the R package dr4pl </w:t>
        </w:r>
        <w:r>
          <w:fldChar w:fldCharType="begin" w:fldLock="1"/>
        </w:r>
        <w:r w:rsidR="00C65007">
          <w:instrText>ADDIN paperpile_citation &lt;clusterId&gt;F912S389O759M463&lt;/clusterId&gt;&lt;metadata&gt;&lt;citation&gt;&lt;id&gt;F172FE3C0C3811ED897B7630FB271251&lt;/id&gt;&lt;/citation&gt;&lt;/metadata&gt;&lt;data&gt;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&lt;/data&gt; \* MERGEFORMAT</w:instrText>
        </w:r>
        <w:r>
          <w:fldChar w:fldCharType="separate"/>
        </w:r>
        <w:r w:rsidR="00C65007">
          <w:rPr>
            <w:noProof/>
            <w:color w:val="000000"/>
            <w:highlight w:val="white"/>
          </w:rPr>
          <w:t>(Gadagkar and Call 2015)</w:t>
        </w:r>
        <w:r>
          <w:rPr>
            <w:color w:val="000000"/>
            <w:highlight w:val="white"/>
          </w:rPr>
          <w:fldChar w:fldCharType="end"/>
        </w:r>
        <w:r>
          <w:rPr>
            <w:highlight w:val="white"/>
          </w:rPr>
          <w:t xml:space="preserve"> was used to fit a four-parameter log-logistic curve to the cell viability data, and extract AUC and IC</w:t>
        </w:r>
        <w:r>
          <w:rPr>
            <w:vertAlign w:val="subscript"/>
          </w:rPr>
          <w:t>50</w:t>
        </w:r>
        <w:r>
          <w:rPr>
            <w:highlight w:val="white"/>
          </w:rPr>
          <w:t xml:space="preserve"> values from the 9-point cell viability curves. </w:t>
        </w:r>
      </w:ins>
    </w:p>
    <w:p w14:paraId="2CD98B2B" w14:textId="77777777" w:rsidR="00ED14A0" w:rsidRDefault="00ED14A0">
      <w:pPr>
        <w:shd w:val="clear" w:color="auto" w:fill="FFFFFF"/>
        <w:spacing w:line="240" w:lineRule="auto"/>
        <w:jc w:val="both"/>
        <w:rPr>
          <w:highlight w:val="white"/>
          <w:rPrChange w:id="730" w:author="Joisa, Chinmaya Udaya" w:date="2023-09-05T11:19:00Z">
            <w:rPr>
              <w:rStyle w:val="None"/>
              <w:shd w:val="clear" w:color="auto" w:fill="FFFFFF"/>
            </w:rPr>
          </w:rPrChange>
        </w:rPr>
        <w:pPrChange w:id="731" w:author="Joisa, Chinmaya Udaya" w:date="2023-09-05T11:19:00Z">
          <w:pPr>
            <w:pStyle w:val="Body"/>
            <w:shd w:val="clear" w:color="auto" w:fill="FFFFFF"/>
            <w:spacing w:line="240" w:lineRule="auto"/>
            <w:jc w:val="both"/>
          </w:pPr>
        </w:pPrChange>
      </w:pPr>
    </w:p>
    <w:p w14:paraId="30BCCE6F" w14:textId="77777777" w:rsidR="00ED14A0" w:rsidRDefault="00000000">
      <w:pPr>
        <w:shd w:val="clear" w:color="auto" w:fill="FFFFFF"/>
        <w:spacing w:line="240" w:lineRule="auto"/>
        <w:jc w:val="both"/>
        <w:rPr>
          <w:b/>
          <w:highlight w:val="white"/>
          <w:rPrChange w:id="732" w:author="Joisa, Chinmaya Udaya" w:date="2023-09-05T11:19:00Z">
            <w:rPr>
              <w:rStyle w:val="None"/>
              <w:b/>
              <w:shd w:val="clear" w:color="auto" w:fill="FFFFFF"/>
            </w:rPr>
          </w:rPrChange>
        </w:rPr>
        <w:pPrChange w:id="733" w:author="Joisa, Chinmaya Udaya" w:date="2023-09-05T11:19:00Z">
          <w:pPr>
            <w:pStyle w:val="Body"/>
            <w:shd w:val="clear" w:color="auto" w:fill="FFFFFF"/>
            <w:spacing w:line="240" w:lineRule="auto"/>
            <w:jc w:val="both"/>
          </w:pPr>
        </w:pPrChange>
      </w:pPr>
      <w:r>
        <w:rPr>
          <w:b/>
          <w:highlight w:val="white"/>
          <w:rPrChange w:id="734" w:author="Joisa, Chinmaya Udaya" w:date="2023-09-05T11:19:00Z">
            <w:rPr>
              <w:rStyle w:val="None"/>
              <w:b/>
              <w:shd w:val="clear" w:color="auto" w:fill="FFFFFF"/>
            </w:rPr>
          </w:rPrChange>
        </w:rPr>
        <w:t>Software Availability</w:t>
      </w:r>
    </w:p>
    <w:p w14:paraId="56483BAF" w14:textId="77777777" w:rsidR="00ED14A0" w:rsidRDefault="00ED14A0">
      <w:pPr>
        <w:shd w:val="clear" w:color="auto" w:fill="FFFFFF"/>
        <w:spacing w:line="240" w:lineRule="auto"/>
        <w:jc w:val="both"/>
        <w:rPr>
          <w:highlight w:val="white"/>
          <w:rPrChange w:id="735" w:author="Joisa, Chinmaya Udaya" w:date="2023-09-05T11:19:00Z">
            <w:rPr>
              <w:rStyle w:val="None"/>
              <w:shd w:val="clear" w:color="auto" w:fill="FFFFFF"/>
            </w:rPr>
          </w:rPrChange>
        </w:rPr>
        <w:pPrChange w:id="736" w:author="Joisa, Chinmaya Udaya" w:date="2023-09-05T11:19:00Z">
          <w:pPr>
            <w:pStyle w:val="Body"/>
            <w:shd w:val="clear" w:color="auto" w:fill="FFFFFF"/>
            <w:spacing w:line="240" w:lineRule="auto"/>
            <w:jc w:val="both"/>
          </w:pPr>
        </w:pPrChange>
      </w:pPr>
    </w:p>
    <w:p w14:paraId="2C268DBB" w14:textId="77777777" w:rsidR="00ED14A0" w:rsidRDefault="00000000">
      <w:pPr>
        <w:shd w:val="clear" w:color="auto" w:fill="FFFFFF"/>
        <w:spacing w:line="240" w:lineRule="auto"/>
        <w:jc w:val="both"/>
        <w:rPr>
          <w:highlight w:val="white"/>
          <w:rPrChange w:id="737" w:author="Joisa, Chinmaya Udaya" w:date="2023-09-05T11:19:00Z">
            <w:rPr>
              <w:rStyle w:val="None"/>
              <w:shd w:val="clear" w:color="auto" w:fill="FFFFFF"/>
            </w:rPr>
          </w:rPrChange>
        </w:rPr>
        <w:pPrChange w:id="738" w:author="Joisa, Chinmaya Udaya" w:date="2023-09-05T11:19:00Z">
          <w:pPr>
            <w:pStyle w:val="Body"/>
            <w:shd w:val="clear" w:color="auto" w:fill="FFFFFF"/>
            <w:spacing w:line="240" w:lineRule="auto"/>
            <w:jc w:val="both"/>
          </w:pPr>
        </w:pPrChange>
      </w:pPr>
      <w:proofErr w:type="gramStart"/>
      <w:r>
        <w:rPr>
          <w:highlight w:val="white"/>
          <w:rPrChange w:id="739" w:author="Joisa, Chinmaya Udaya" w:date="2023-09-05T11:19:00Z">
            <w:rPr>
              <w:rStyle w:val="None"/>
              <w:shd w:val="clear" w:color="auto" w:fill="FFFFFF"/>
            </w:rPr>
          </w:rPrChange>
        </w:rPr>
        <w:t>All of</w:t>
      </w:r>
      <w:proofErr w:type="gramEnd"/>
      <w:r>
        <w:rPr>
          <w:highlight w:val="white"/>
          <w:rPrChange w:id="740" w:author="Joisa, Chinmaya Udaya" w:date="2023-09-05T11:19:00Z">
            <w:rPr>
              <w:rStyle w:val="None"/>
              <w:shd w:val="clear" w:color="auto" w:fill="FFFFFF"/>
            </w:rPr>
          </w:rPrChange>
        </w:rPr>
        <w:t xml:space="preserve"> the code written to support this paper is available through github (https://github.com/gomezlab/kinomescan_viability_prediction) along with a walkthrough explaining where to find the code relevant to each part of the paper.</w:t>
      </w:r>
    </w:p>
    <w:p w14:paraId="5E17FAA6" w14:textId="77777777" w:rsidR="00ED14A0" w:rsidRDefault="00ED14A0">
      <w:pPr>
        <w:shd w:val="clear" w:color="auto" w:fill="FFFFFF"/>
        <w:spacing w:line="240" w:lineRule="auto"/>
        <w:jc w:val="both"/>
        <w:rPr>
          <w:highlight w:val="white"/>
          <w:rPrChange w:id="741" w:author="Joisa, Chinmaya Udaya" w:date="2023-09-05T11:19:00Z">
            <w:rPr>
              <w:rStyle w:val="None"/>
              <w:shd w:val="clear" w:color="auto" w:fill="FFFFFF"/>
            </w:rPr>
          </w:rPrChange>
        </w:rPr>
        <w:pPrChange w:id="742" w:author="Joisa, Chinmaya Udaya" w:date="2023-09-05T11:19:00Z">
          <w:pPr>
            <w:pStyle w:val="Body"/>
            <w:shd w:val="clear" w:color="auto" w:fill="FFFFFF"/>
            <w:spacing w:line="240" w:lineRule="auto"/>
            <w:jc w:val="both"/>
          </w:pPr>
        </w:pPrChange>
      </w:pPr>
    </w:p>
    <w:p w14:paraId="58F7A997" w14:textId="77777777" w:rsidR="00ED14A0" w:rsidRDefault="00000000">
      <w:pPr>
        <w:shd w:val="clear" w:color="auto" w:fill="FFFFFF"/>
        <w:spacing w:line="240" w:lineRule="auto"/>
        <w:jc w:val="both"/>
        <w:rPr>
          <w:highlight w:val="white"/>
          <w:rPrChange w:id="743" w:author="Joisa, Chinmaya Udaya" w:date="2023-09-05T11:19:00Z">
            <w:rPr>
              <w:rStyle w:val="None"/>
              <w:shd w:val="clear" w:color="auto" w:fill="FFFFFF"/>
            </w:rPr>
          </w:rPrChange>
        </w:rPr>
        <w:pPrChange w:id="744" w:author="Joisa, Chinmaya Udaya" w:date="2023-09-05T11:19:00Z">
          <w:pPr>
            <w:pStyle w:val="Body"/>
            <w:shd w:val="clear" w:color="auto" w:fill="FFFFFF"/>
            <w:spacing w:line="240" w:lineRule="auto"/>
            <w:jc w:val="both"/>
          </w:pPr>
        </w:pPrChange>
      </w:pPr>
      <w:r>
        <w:rPr>
          <w:b/>
          <w:sz w:val="28"/>
          <w:highlight w:val="white"/>
          <w:rPrChange w:id="745" w:author="Joisa, Chinmaya Udaya" w:date="2023-09-05T11:19:00Z">
            <w:rPr>
              <w:rStyle w:val="None"/>
              <w:b/>
              <w:sz w:val="28"/>
              <w:shd w:val="clear" w:color="auto" w:fill="FFFFFF"/>
            </w:rPr>
          </w:rPrChange>
        </w:rPr>
        <w:t>Acknowledgements</w:t>
      </w:r>
      <w:r>
        <w:rPr>
          <w:highlight w:val="white"/>
          <w:rPrChange w:id="746" w:author="Joisa, Chinmaya Udaya" w:date="2023-09-05T11:19:00Z">
            <w:rPr>
              <w:rStyle w:val="None"/>
              <w:shd w:val="clear" w:color="auto" w:fill="FFFFFF"/>
            </w:rPr>
          </w:rPrChange>
        </w:rPr>
        <w:t xml:space="preserve"> </w:t>
      </w:r>
    </w:p>
    <w:p w14:paraId="3031E64A" w14:textId="77777777" w:rsidR="00ED14A0" w:rsidRDefault="00ED14A0">
      <w:pPr>
        <w:shd w:val="clear" w:color="auto" w:fill="FFFFFF"/>
        <w:spacing w:line="240" w:lineRule="auto"/>
        <w:jc w:val="both"/>
        <w:rPr>
          <w:highlight w:val="white"/>
          <w:rPrChange w:id="747" w:author="Joisa, Chinmaya Udaya" w:date="2023-09-05T11:19:00Z">
            <w:rPr>
              <w:rStyle w:val="None"/>
              <w:shd w:val="clear" w:color="auto" w:fill="FFFFFF"/>
            </w:rPr>
          </w:rPrChange>
        </w:rPr>
        <w:pPrChange w:id="748" w:author="Joisa, Chinmaya Udaya" w:date="2023-09-05T11:19:00Z">
          <w:pPr>
            <w:pStyle w:val="Body"/>
            <w:shd w:val="clear" w:color="auto" w:fill="FFFFFF"/>
            <w:spacing w:line="240" w:lineRule="auto"/>
            <w:jc w:val="both"/>
          </w:pPr>
        </w:pPrChange>
      </w:pPr>
    </w:p>
    <w:p w14:paraId="055C75F6" w14:textId="77777777" w:rsidR="00ED14A0" w:rsidRDefault="00000000">
      <w:pPr>
        <w:shd w:val="clear" w:color="auto" w:fill="FFFFFF"/>
        <w:spacing w:line="240" w:lineRule="auto"/>
        <w:jc w:val="both"/>
        <w:rPr>
          <w:highlight w:val="white"/>
          <w:rPrChange w:id="749" w:author="Joisa, Chinmaya Udaya" w:date="2023-09-05T11:19:00Z">
            <w:rPr>
              <w:rStyle w:val="None"/>
              <w:shd w:val="clear" w:color="auto" w:fill="FFFFFF"/>
            </w:rPr>
          </w:rPrChange>
        </w:rPr>
        <w:pPrChange w:id="750" w:author="Joisa, Chinmaya Udaya" w:date="2023-09-05T11:19:00Z">
          <w:pPr>
            <w:pStyle w:val="Body"/>
            <w:shd w:val="clear" w:color="auto" w:fill="FFFFFF"/>
            <w:spacing w:line="240" w:lineRule="auto"/>
            <w:jc w:val="both"/>
          </w:pPr>
        </w:pPrChange>
      </w:pPr>
      <w:ins w:id="751" w:author="Joisa, Chinmaya Udaya" w:date="2023-09-05T11:19:00Z">
        <w:r>
          <w:rPr>
            <w:highlight w:val="white"/>
          </w:rPr>
          <w:t xml:space="preserve">We would like to thank Madison Jenner for providing data access for our PDAC validation. </w:t>
        </w:r>
      </w:ins>
      <w:r>
        <w:rPr>
          <w:highlight w:val="white"/>
          <w:rPrChange w:id="752" w:author="Joisa, Chinmaya Udaya" w:date="2023-09-05T11:19:00Z">
            <w:rPr>
              <w:rStyle w:val="None"/>
              <w:shd w:val="clear" w:color="auto" w:fill="FFFFFF"/>
            </w:rPr>
          </w:rPrChange>
        </w:rPr>
        <w:t xml:space="preserve">We would like to thank UNC Research Computing for access to the computational resources necessary for this work. </w:t>
      </w:r>
    </w:p>
    <w:p w14:paraId="47260003" w14:textId="77777777" w:rsidR="00ED14A0" w:rsidRDefault="00ED14A0">
      <w:pPr>
        <w:widowControl w:val="0"/>
        <w:pBdr>
          <w:top w:val="nil"/>
          <w:left w:val="nil"/>
          <w:bottom w:val="nil"/>
          <w:right w:val="nil"/>
          <w:between w:val="nil"/>
        </w:pBdr>
        <w:jc w:val="both"/>
        <w:rPr>
          <w:highlight w:val="white"/>
          <w:rPrChange w:id="753" w:author="Joisa, Chinmaya Udaya" w:date="2023-09-05T11:19:00Z">
            <w:rPr>
              <w:rStyle w:val="None"/>
              <w:shd w:val="clear" w:color="auto" w:fill="FFFFFF"/>
            </w:rPr>
          </w:rPrChange>
        </w:rPr>
        <w:pPrChange w:id="754" w:author="Joisa, Chinmaya Udaya" w:date="2023-09-05T11:19:00Z">
          <w:pPr>
            <w:pStyle w:val="Body"/>
            <w:widowControl w:val="0"/>
            <w:jc w:val="both"/>
          </w:pPr>
        </w:pPrChange>
      </w:pPr>
    </w:p>
    <w:p w14:paraId="17DB3BEC" w14:textId="77777777" w:rsidR="00ED14A0" w:rsidRDefault="00000000">
      <w:pPr>
        <w:shd w:val="clear" w:color="auto" w:fill="FFFFFF"/>
        <w:spacing w:line="240" w:lineRule="auto"/>
        <w:jc w:val="both"/>
        <w:rPr>
          <w:b/>
          <w:sz w:val="28"/>
          <w:highlight w:val="white"/>
          <w:rPrChange w:id="755" w:author="Joisa, Chinmaya Udaya" w:date="2023-09-05T11:19:00Z">
            <w:rPr>
              <w:rStyle w:val="None"/>
              <w:b/>
              <w:sz w:val="28"/>
              <w:shd w:val="clear" w:color="auto" w:fill="FFFFFF"/>
            </w:rPr>
          </w:rPrChange>
        </w:rPr>
        <w:pPrChange w:id="756" w:author="Joisa, Chinmaya Udaya" w:date="2023-09-05T11:19:00Z">
          <w:pPr>
            <w:pStyle w:val="Body"/>
            <w:shd w:val="clear" w:color="auto" w:fill="FFFFFF"/>
            <w:spacing w:line="240" w:lineRule="auto"/>
            <w:jc w:val="both"/>
          </w:pPr>
        </w:pPrChange>
      </w:pPr>
      <w:r>
        <w:rPr>
          <w:b/>
          <w:sz w:val="28"/>
          <w:highlight w:val="white"/>
          <w:rPrChange w:id="757" w:author="Joisa, Chinmaya Udaya" w:date="2023-09-05T11:19:00Z">
            <w:rPr>
              <w:rStyle w:val="None"/>
              <w:b/>
              <w:sz w:val="28"/>
              <w:shd w:val="clear" w:color="auto" w:fill="FFFFFF"/>
            </w:rPr>
          </w:rPrChange>
        </w:rPr>
        <w:t>Funding</w:t>
      </w:r>
    </w:p>
    <w:p w14:paraId="5096957D" w14:textId="77777777" w:rsidR="00ED14A0" w:rsidRDefault="00ED14A0">
      <w:pPr>
        <w:shd w:val="clear" w:color="auto" w:fill="FFFFFF"/>
        <w:spacing w:line="240" w:lineRule="auto"/>
        <w:jc w:val="both"/>
        <w:rPr>
          <w:b/>
          <w:sz w:val="28"/>
          <w:highlight w:val="white"/>
          <w:rPrChange w:id="758" w:author="Joisa, Chinmaya Udaya" w:date="2023-09-05T11:19:00Z">
            <w:rPr>
              <w:rStyle w:val="None"/>
              <w:b/>
              <w:sz w:val="28"/>
              <w:shd w:val="clear" w:color="auto" w:fill="FFFFFF"/>
            </w:rPr>
          </w:rPrChange>
        </w:rPr>
        <w:pPrChange w:id="759" w:author="Joisa, Chinmaya Udaya" w:date="2023-09-05T11:19:00Z">
          <w:pPr>
            <w:pStyle w:val="Body"/>
            <w:shd w:val="clear" w:color="auto" w:fill="FFFFFF"/>
            <w:spacing w:line="240" w:lineRule="auto"/>
            <w:jc w:val="both"/>
          </w:pPr>
        </w:pPrChange>
      </w:pPr>
    </w:p>
    <w:p w14:paraId="3BF1C490" w14:textId="77777777" w:rsidR="00ED14A0" w:rsidRDefault="00000000">
      <w:pPr>
        <w:shd w:val="clear" w:color="auto" w:fill="FFFFFF"/>
        <w:spacing w:line="240" w:lineRule="auto"/>
        <w:jc w:val="both"/>
        <w:rPr>
          <w:sz w:val="28"/>
          <w:highlight w:val="white"/>
          <w:rPrChange w:id="760" w:author="Joisa, Chinmaya Udaya" w:date="2023-09-05T11:19:00Z">
            <w:rPr>
              <w:rStyle w:val="None"/>
              <w:sz w:val="28"/>
              <w:shd w:val="clear" w:color="auto" w:fill="FFFFFF"/>
            </w:rPr>
          </w:rPrChange>
        </w:rPr>
        <w:pPrChange w:id="761" w:author="Joisa, Chinmaya Udaya" w:date="2023-09-05T11:19:00Z">
          <w:pPr>
            <w:pStyle w:val="Body"/>
            <w:shd w:val="clear" w:color="auto" w:fill="FFFFFF"/>
            <w:spacing w:line="240" w:lineRule="auto"/>
            <w:jc w:val="both"/>
          </w:pPr>
        </w:pPrChange>
      </w:pPr>
      <w:r>
        <w:rPr>
          <w:color w:val="191919"/>
          <w:highlight w:val="white"/>
          <w:rPrChange w:id="762" w:author="Joisa, Chinmaya Udaya" w:date="2023-09-05T11:19:00Z">
            <w:rPr>
              <w:rStyle w:val="None"/>
              <w:color w:val="191919"/>
              <w:u w:color="191919"/>
              <w:shd w:val="clear" w:color="auto" w:fill="FFFFFF"/>
            </w:rPr>
          </w:rPrChange>
        </w:rPr>
        <w:t>This work was supported by grants through the National Institutes of Health (Grant #s CA274298, CA233811, CA238475, DK116204).</w:t>
      </w:r>
    </w:p>
    <w:p w14:paraId="450E8E38" w14:textId="77777777" w:rsidR="00ED14A0" w:rsidRDefault="00ED14A0">
      <w:pPr>
        <w:widowControl w:val="0"/>
        <w:pBdr>
          <w:top w:val="nil"/>
          <w:left w:val="nil"/>
          <w:bottom w:val="nil"/>
          <w:right w:val="nil"/>
          <w:between w:val="nil"/>
        </w:pBdr>
        <w:jc w:val="both"/>
        <w:rPr>
          <w:highlight w:val="white"/>
          <w:rPrChange w:id="763" w:author="Joisa, Chinmaya Udaya" w:date="2023-09-05T11:19:00Z">
            <w:rPr>
              <w:rStyle w:val="None"/>
              <w:shd w:val="clear" w:color="auto" w:fill="FFFFFF"/>
            </w:rPr>
          </w:rPrChange>
        </w:rPr>
        <w:pPrChange w:id="764" w:author="Joisa, Chinmaya Udaya" w:date="2023-09-05T11:19:00Z">
          <w:pPr>
            <w:pStyle w:val="Body"/>
            <w:widowControl w:val="0"/>
            <w:jc w:val="both"/>
          </w:pPr>
        </w:pPrChange>
      </w:pPr>
    </w:p>
    <w:p w14:paraId="5A72E63D" w14:textId="77777777" w:rsidR="00ED14A0" w:rsidRDefault="00ED14A0">
      <w:pPr>
        <w:widowControl w:val="0"/>
        <w:pBdr>
          <w:top w:val="nil"/>
          <w:left w:val="nil"/>
          <w:bottom w:val="nil"/>
          <w:right w:val="nil"/>
          <w:between w:val="nil"/>
        </w:pBdr>
        <w:jc w:val="both"/>
        <w:rPr>
          <w:highlight w:val="white"/>
          <w:rPrChange w:id="765" w:author="Joisa, Chinmaya Udaya" w:date="2023-09-05T11:19:00Z">
            <w:rPr>
              <w:rStyle w:val="None"/>
              <w:shd w:val="clear" w:color="auto" w:fill="FFFFFF"/>
            </w:rPr>
          </w:rPrChange>
        </w:rPr>
        <w:pPrChange w:id="766" w:author="Joisa, Chinmaya Udaya" w:date="2023-09-05T11:19:00Z">
          <w:pPr>
            <w:pStyle w:val="Body"/>
            <w:widowControl w:val="0"/>
            <w:jc w:val="both"/>
          </w:pPr>
        </w:pPrChange>
      </w:pPr>
    </w:p>
    <w:p w14:paraId="34A8C041" w14:textId="77777777" w:rsidR="007D6E47" w:rsidRDefault="00000000">
      <w:pPr>
        <w:pStyle w:val="Body"/>
        <w:widowControl w:val="0"/>
        <w:spacing w:before="220" w:after="220" w:line="240" w:lineRule="auto"/>
        <w:ind w:left="440" w:hanging="440"/>
        <w:rPr>
          <w:del w:id="767" w:author="Joisa, Chinmaya Udaya" w:date="2023-09-05T11:19:00Z"/>
          <w:rStyle w:val="None"/>
          <w:shd w:val="clear" w:color="auto" w:fill="FFFFFF"/>
        </w:rPr>
      </w:pPr>
      <w:del w:id="768" w:author="Joisa, Chinmaya Udaya" w:date="2023-09-05T11:19:00Z">
        <w:r>
          <w:rPr>
            <w:rStyle w:val="None"/>
            <w:shd w:val="clear" w:color="auto" w:fill="FFFFFF"/>
          </w:rPr>
          <w:delText xml:space="preserve">1. </w:delText>
        </w:r>
        <w:r>
          <w:rPr>
            <w:rStyle w:val="None"/>
            <w:shd w:val="clear" w:color="auto" w:fill="FFFFFF"/>
          </w:rPr>
          <w:tab/>
        </w:r>
        <w:r>
          <w:fldChar w:fldCharType="begin"/>
        </w:r>
        <w:r>
          <w:delInstrText>HYPERLINK "http://paperpile.com/b/HIGFs4/46JE"</w:delInstrText>
        </w:r>
        <w:r>
          <w:fldChar w:fldCharType="separate"/>
        </w:r>
        <w:r>
          <w:rPr>
            <w:rStyle w:val="Hyperlink3"/>
          </w:rPr>
          <w:delText>Costello JC, Heiser LM, Georgii E, G</w:delText>
        </w:r>
        <w:r>
          <w:rPr>
            <w:rStyle w:val="Hyperlink3"/>
            <w:lang w:val="sv-SE"/>
          </w:rPr>
          <w:delText>ö</w:delText>
        </w:r>
        <w:r>
          <w:rPr>
            <w:rStyle w:val="Hyperlink3"/>
          </w:rPr>
          <w:delText>nen M, Menden MP, Wang NJ, et al. A community effort to assess and improve drug sensitivity prediction algorithms. Nat Biotechnol. 2014;32: 1202–1212.</w:delText>
        </w:r>
        <w:r>
          <w:rPr>
            <w:rStyle w:val="Hyperlink3"/>
          </w:rPr>
          <w:fldChar w:fldCharType="end"/>
        </w:r>
      </w:del>
    </w:p>
    <w:p w14:paraId="48E43A4E" w14:textId="77777777" w:rsidR="007D6E47" w:rsidRDefault="00000000">
      <w:pPr>
        <w:pStyle w:val="Body"/>
        <w:widowControl w:val="0"/>
        <w:spacing w:after="220" w:line="240" w:lineRule="auto"/>
        <w:ind w:left="440" w:hanging="440"/>
        <w:rPr>
          <w:del w:id="769" w:author="Joisa, Chinmaya Udaya" w:date="2023-09-05T11:19:00Z"/>
          <w:rStyle w:val="None"/>
          <w:shd w:val="clear" w:color="auto" w:fill="FFFFFF"/>
        </w:rPr>
      </w:pPr>
      <w:del w:id="770" w:author="Joisa, Chinmaya Udaya" w:date="2023-09-05T11:19:00Z">
        <w:r>
          <w:rPr>
            <w:rStyle w:val="None"/>
            <w:shd w:val="clear" w:color="auto" w:fill="FFFFFF"/>
          </w:rPr>
          <w:delText xml:space="preserve">2. </w:delText>
        </w:r>
        <w:r>
          <w:rPr>
            <w:rStyle w:val="None"/>
            <w:shd w:val="clear" w:color="auto" w:fill="FFFFFF"/>
          </w:rPr>
          <w:tab/>
        </w:r>
        <w:r>
          <w:fldChar w:fldCharType="begin"/>
        </w:r>
        <w:r>
          <w:delInstrText>HYPERLINK "http://paperpile.com/b/HIGFs4/yous"</w:delInstrText>
        </w:r>
        <w:r>
          <w:fldChar w:fldCharType="separate"/>
        </w:r>
        <w:r>
          <w:rPr>
            <w:rStyle w:val="Hyperlink3"/>
          </w:rPr>
          <w:delText>G</w:delText>
        </w:r>
        <w:r>
          <w:rPr>
            <w:rStyle w:val="Hyperlink3"/>
            <w:lang w:val="sv-SE"/>
          </w:rPr>
          <w:delText>ö</w:delText>
        </w:r>
        <w:r>
          <w:rPr>
            <w:rStyle w:val="Hyperlink3"/>
          </w:rPr>
          <w:delText>nen M, Margolin AA. Drug susceptibility prediction against a panel of drugs using kernelized Bayesian multitask learning. Bioinformatics. 2014;30: i556–63.</w:delText>
        </w:r>
        <w:r>
          <w:rPr>
            <w:rStyle w:val="Hyperlink3"/>
          </w:rPr>
          <w:fldChar w:fldCharType="end"/>
        </w:r>
      </w:del>
    </w:p>
    <w:p w14:paraId="769DA11E" w14:textId="77777777" w:rsidR="007D6E47" w:rsidRDefault="00000000">
      <w:pPr>
        <w:pStyle w:val="Body"/>
        <w:widowControl w:val="0"/>
        <w:spacing w:after="220" w:line="240" w:lineRule="auto"/>
        <w:ind w:left="440" w:hanging="440"/>
        <w:rPr>
          <w:del w:id="771" w:author="Joisa, Chinmaya Udaya" w:date="2023-09-05T11:19:00Z"/>
          <w:rStyle w:val="None"/>
          <w:shd w:val="clear" w:color="auto" w:fill="FFFFFF"/>
        </w:rPr>
      </w:pPr>
      <w:del w:id="772" w:author="Joisa, Chinmaya Udaya" w:date="2023-09-05T11:19:00Z">
        <w:r>
          <w:rPr>
            <w:rStyle w:val="None"/>
            <w:shd w:val="clear" w:color="auto" w:fill="FFFFFF"/>
          </w:rPr>
          <w:delText xml:space="preserve">3. </w:delText>
        </w:r>
        <w:r>
          <w:rPr>
            <w:rStyle w:val="None"/>
            <w:shd w:val="clear" w:color="auto" w:fill="FFFFFF"/>
          </w:rPr>
          <w:tab/>
        </w:r>
        <w:r>
          <w:fldChar w:fldCharType="begin"/>
        </w:r>
        <w:r>
          <w:delInstrText>HYPERLINK "http://paperpile.com/b/HIGFs4/kAAE"</w:delInstrText>
        </w:r>
        <w:r>
          <w:fldChar w:fldCharType="separate"/>
        </w:r>
        <w:r>
          <w:rPr>
            <w:rStyle w:val="Hyperlink3"/>
            <w:lang w:val="de-DE"/>
          </w:rPr>
          <w:delText>Reinecke M, Heinzlmeir S, Wilhelm M, M</w:delText>
        </w:r>
        <w:r>
          <w:rPr>
            <w:rStyle w:val="Hyperlink3"/>
            <w:lang w:val="fr-FR"/>
          </w:rPr>
          <w:delText>é</w:delText>
        </w:r>
        <w:r>
          <w:rPr>
            <w:rStyle w:val="Hyperlink3"/>
          </w:rPr>
          <w:delText>dard G, Klaeger S, Kuster B. Kinobeads: A chemical proteomic approach for kinase inhibitor selectivity profiling and target discovery. Methods and Principles in Medicinal Chemistry. Wiley; 2019. pp. 97–</w:delText>
        </w:r>
        <w:r>
          <w:rPr>
            <w:rStyle w:val="Hyperlink3"/>
            <w:lang w:val="pt-PT"/>
          </w:rPr>
          <w:delText>130. doi:</w:delText>
        </w:r>
        <w:r>
          <w:rPr>
            <w:rStyle w:val="Hyperlink3"/>
            <w:lang w:val="pt-PT"/>
          </w:rPr>
          <w:fldChar w:fldCharType="end"/>
        </w:r>
        <w:r>
          <w:fldChar w:fldCharType="begin"/>
        </w:r>
        <w:r>
          <w:delInstrText>HYPERLINK "http://dx.doi.org/10.1002/9783527818242.ch4"</w:delInstrText>
        </w:r>
        <w:r>
          <w:fldChar w:fldCharType="separate"/>
        </w:r>
        <w:r>
          <w:rPr>
            <w:rStyle w:val="Hyperlink3"/>
          </w:rPr>
          <w:delText>10.1002/9783527818242.ch4</w:delText>
        </w:r>
        <w:r>
          <w:rPr>
            <w:rStyle w:val="Hyperlink3"/>
          </w:rPr>
          <w:fldChar w:fldCharType="end"/>
        </w:r>
      </w:del>
    </w:p>
    <w:p w14:paraId="183AF37D" w14:textId="77777777" w:rsidR="007D6E47" w:rsidRDefault="00000000">
      <w:pPr>
        <w:pStyle w:val="Body"/>
        <w:widowControl w:val="0"/>
        <w:spacing w:after="220" w:line="240" w:lineRule="auto"/>
        <w:ind w:left="440" w:hanging="440"/>
        <w:rPr>
          <w:del w:id="773" w:author="Joisa, Chinmaya Udaya" w:date="2023-09-05T11:19:00Z"/>
          <w:rStyle w:val="None"/>
          <w:shd w:val="clear" w:color="auto" w:fill="FFFFFF"/>
        </w:rPr>
      </w:pPr>
      <w:del w:id="774" w:author="Joisa, Chinmaya Udaya" w:date="2023-09-05T11:19:00Z">
        <w:r>
          <w:rPr>
            <w:rStyle w:val="None"/>
            <w:shd w:val="clear" w:color="auto" w:fill="FFFFFF"/>
          </w:rPr>
          <w:delText xml:space="preserve">4. </w:delText>
        </w:r>
        <w:r>
          <w:rPr>
            <w:rStyle w:val="None"/>
            <w:shd w:val="clear" w:color="auto" w:fill="FFFFFF"/>
          </w:rPr>
          <w:tab/>
        </w:r>
        <w:r>
          <w:fldChar w:fldCharType="begin"/>
        </w:r>
        <w:r>
          <w:delInstrText>HYPERLINK "http://paperpile.com/b/HIGFs4/jayc"</w:delInstrText>
        </w:r>
        <w:r>
          <w:fldChar w:fldCharType="separate"/>
        </w:r>
        <w:r>
          <w:rPr>
            <w:rStyle w:val="Hyperlink3"/>
          </w:rPr>
          <w:delText>Patricelli MP, Nomanbhoy TK, Wu J, Brown H, Zhou D, Zhang J, et al. In situ kinase profiling reveals functionally relevant properties of native kinases. Chem Biol. 2011;18: 699–710.</w:delText>
        </w:r>
        <w:r>
          <w:rPr>
            <w:rStyle w:val="Hyperlink3"/>
          </w:rPr>
          <w:fldChar w:fldCharType="end"/>
        </w:r>
      </w:del>
    </w:p>
    <w:p w14:paraId="289BB1FE" w14:textId="77777777" w:rsidR="007D6E47" w:rsidRDefault="00000000">
      <w:pPr>
        <w:pStyle w:val="Body"/>
        <w:widowControl w:val="0"/>
        <w:spacing w:after="220" w:line="240" w:lineRule="auto"/>
        <w:ind w:left="440" w:hanging="440"/>
        <w:rPr>
          <w:del w:id="775" w:author="Joisa, Chinmaya Udaya" w:date="2023-09-05T11:19:00Z"/>
          <w:rStyle w:val="None"/>
          <w:shd w:val="clear" w:color="auto" w:fill="FFFFFF"/>
        </w:rPr>
      </w:pPr>
      <w:del w:id="776" w:author="Joisa, Chinmaya Udaya" w:date="2023-09-05T11:19:00Z">
        <w:r>
          <w:rPr>
            <w:rStyle w:val="None"/>
            <w:shd w:val="clear" w:color="auto" w:fill="FFFFFF"/>
          </w:rPr>
          <w:delText xml:space="preserve">5. </w:delText>
        </w:r>
        <w:r>
          <w:rPr>
            <w:rStyle w:val="None"/>
            <w:shd w:val="clear" w:color="auto" w:fill="FFFFFF"/>
          </w:rPr>
          <w:tab/>
        </w:r>
        <w:r>
          <w:fldChar w:fldCharType="begin"/>
        </w:r>
        <w:r>
          <w:delInstrText>HYPERLINK "http://paperpile.com/b/HIGFs4/WMj9"</w:delInstrText>
        </w:r>
        <w:r>
          <w:fldChar w:fldCharType="separate"/>
        </w:r>
        <w:r>
          <w:rPr>
            <w:rStyle w:val="Hyperlink3"/>
          </w:rPr>
          <w:delText>Corsello SM, Nagari RT, Spangler RD, Rossen J, Kocak M, Bryan JG, et al. Discovering the anti-cancer potential of non-oncology drugs by systematic viability profiling. Nat Cancer. 2020;1: 235–248.</w:delText>
        </w:r>
        <w:r>
          <w:rPr>
            <w:rStyle w:val="Hyperlink3"/>
          </w:rPr>
          <w:fldChar w:fldCharType="end"/>
        </w:r>
      </w:del>
    </w:p>
    <w:p w14:paraId="78081DDC" w14:textId="77777777" w:rsidR="007D6E47" w:rsidRDefault="00000000">
      <w:pPr>
        <w:pStyle w:val="Body"/>
        <w:widowControl w:val="0"/>
        <w:spacing w:after="220" w:line="240" w:lineRule="auto"/>
        <w:ind w:left="440" w:hanging="440"/>
        <w:rPr>
          <w:del w:id="777" w:author="Joisa, Chinmaya Udaya" w:date="2023-09-05T11:19:00Z"/>
          <w:rStyle w:val="None"/>
          <w:shd w:val="clear" w:color="auto" w:fill="FFFFFF"/>
        </w:rPr>
      </w:pPr>
      <w:del w:id="778" w:author="Joisa, Chinmaya Udaya" w:date="2023-09-05T11:19:00Z">
        <w:r>
          <w:rPr>
            <w:rStyle w:val="None"/>
            <w:shd w:val="clear" w:color="auto" w:fill="FFFFFF"/>
          </w:rPr>
          <w:delText xml:space="preserve">6. </w:delText>
        </w:r>
        <w:r>
          <w:rPr>
            <w:rStyle w:val="None"/>
            <w:shd w:val="clear" w:color="auto" w:fill="FFFFFF"/>
          </w:rPr>
          <w:tab/>
        </w:r>
        <w:r>
          <w:fldChar w:fldCharType="begin"/>
        </w:r>
        <w:r>
          <w:delInstrText>HYPERLINK "http://paperpile.com/b/HIGFs4/oiuL"</w:delInstrText>
        </w:r>
        <w:r>
          <w:fldChar w:fldCharType="separate"/>
        </w:r>
        <w:r>
          <w:rPr>
            <w:rStyle w:val="Hyperlink3"/>
          </w:rPr>
          <w:delText>Berginski ME, Joisa CU, Golitz BT, Gomez SM. Kinome Inhibition States and Multiomics Data Enable Prediction of Cell Viability in Diverse Cancer Types. bioRxiv. 2022. p. 2022.04.08.487646. doi:</w:delText>
        </w:r>
        <w:r>
          <w:rPr>
            <w:rStyle w:val="Hyperlink3"/>
          </w:rPr>
          <w:fldChar w:fldCharType="end"/>
        </w:r>
        <w:r>
          <w:fldChar w:fldCharType="begin"/>
        </w:r>
        <w:r>
          <w:delInstrText>HYPERLINK "http://dx.doi.org/10.1101/2022.04.08.487646"</w:delInstrText>
        </w:r>
        <w:r>
          <w:fldChar w:fldCharType="separate"/>
        </w:r>
        <w:r>
          <w:rPr>
            <w:rStyle w:val="Hyperlink3"/>
          </w:rPr>
          <w:delText>10.1101/2022.04.08.487646</w:delText>
        </w:r>
        <w:r>
          <w:rPr>
            <w:rStyle w:val="Hyperlink3"/>
          </w:rPr>
          <w:fldChar w:fldCharType="end"/>
        </w:r>
      </w:del>
    </w:p>
    <w:p w14:paraId="6A6E70CA" w14:textId="77777777" w:rsidR="007D6E47" w:rsidRDefault="00000000">
      <w:pPr>
        <w:pStyle w:val="Body"/>
        <w:widowControl w:val="0"/>
        <w:spacing w:after="220" w:line="240" w:lineRule="auto"/>
        <w:ind w:left="440" w:hanging="440"/>
        <w:rPr>
          <w:del w:id="779" w:author="Joisa, Chinmaya Udaya" w:date="2023-09-05T11:19:00Z"/>
          <w:rStyle w:val="None"/>
          <w:shd w:val="clear" w:color="auto" w:fill="FFFFFF"/>
        </w:rPr>
      </w:pPr>
      <w:del w:id="780" w:author="Joisa, Chinmaya Udaya" w:date="2023-09-05T11:19:00Z">
        <w:r>
          <w:rPr>
            <w:rStyle w:val="None"/>
            <w:shd w:val="clear" w:color="auto" w:fill="FFFFFF"/>
          </w:rPr>
          <w:delText xml:space="preserve">7. </w:delText>
        </w:r>
        <w:r>
          <w:rPr>
            <w:rStyle w:val="None"/>
            <w:shd w:val="clear" w:color="auto" w:fill="FFFFFF"/>
          </w:rPr>
          <w:tab/>
        </w:r>
        <w:r>
          <w:fldChar w:fldCharType="begin"/>
        </w:r>
        <w:r>
          <w:delInstrText>HYPERLINK "http://paperpile.com/b/HIGFs4/hXwG"</w:delInstrText>
        </w:r>
        <w:r>
          <w:fldChar w:fldCharType="separate"/>
        </w:r>
        <w:r>
          <w:rPr>
            <w:rStyle w:val="Hyperlink3"/>
          </w:rPr>
          <w:delText>Koleti A, Terryn R, Stathias V, Chung C, Cooper DJ, Turner JP, et al. Data Portal for the Library of Integrated Network-based Cellular Signatures (LINCS) program: integrated access to diverse large-scale cellular perturbation response data. Nucleic Acids Res. 2018;46: D558–D566.</w:delText>
        </w:r>
        <w:r>
          <w:rPr>
            <w:rStyle w:val="Hyperlink3"/>
          </w:rPr>
          <w:fldChar w:fldCharType="end"/>
        </w:r>
      </w:del>
    </w:p>
    <w:p w14:paraId="29E9D691" w14:textId="77777777" w:rsidR="007D6E47" w:rsidRDefault="00000000">
      <w:pPr>
        <w:pStyle w:val="Body"/>
        <w:widowControl w:val="0"/>
        <w:spacing w:after="220" w:line="240" w:lineRule="auto"/>
        <w:ind w:left="440" w:hanging="440"/>
        <w:rPr>
          <w:del w:id="781" w:author="Joisa, Chinmaya Udaya" w:date="2023-09-05T11:19:00Z"/>
          <w:rStyle w:val="None"/>
          <w:shd w:val="clear" w:color="auto" w:fill="FFFFFF"/>
        </w:rPr>
      </w:pPr>
      <w:del w:id="782" w:author="Joisa, Chinmaya Udaya" w:date="2023-09-05T11:19:00Z">
        <w:r>
          <w:rPr>
            <w:rStyle w:val="None"/>
            <w:shd w:val="clear" w:color="auto" w:fill="FFFFFF"/>
          </w:rPr>
          <w:delText xml:space="preserve">8. </w:delText>
        </w:r>
        <w:r>
          <w:rPr>
            <w:rStyle w:val="None"/>
            <w:shd w:val="clear" w:color="auto" w:fill="FFFFFF"/>
          </w:rPr>
          <w:tab/>
        </w:r>
        <w:r>
          <w:fldChar w:fldCharType="begin"/>
        </w:r>
        <w:r>
          <w:delInstrText>HYPERLINK "http://paperpile.com/b/HIGFs4/QsVy"</w:delInstrText>
        </w:r>
        <w:r>
          <w:fldChar w:fldCharType="separate"/>
        </w:r>
        <w:r>
          <w:rPr>
            <w:rStyle w:val="Hyperlink3"/>
          </w:rPr>
          <w:delText>Wells CI, Al-Ali H, Andrews DM, Asquith CRM, Axtman AD, Dikic I, et al. The Kinase Chemogenomic Set (KCGS): An Open Science Resource for Kinase Vulnerability Identification. Int J Mol Sci. 2021;22. doi:</w:delText>
        </w:r>
        <w:r>
          <w:rPr>
            <w:rStyle w:val="Hyperlink3"/>
          </w:rPr>
          <w:fldChar w:fldCharType="end"/>
        </w:r>
        <w:r>
          <w:fldChar w:fldCharType="begin"/>
        </w:r>
        <w:r>
          <w:delInstrText>HYPERLINK "http://dx.doi.org/10.3390/ijms22020566"</w:delInstrText>
        </w:r>
        <w:r>
          <w:fldChar w:fldCharType="separate"/>
        </w:r>
        <w:r>
          <w:rPr>
            <w:rStyle w:val="Hyperlink3"/>
          </w:rPr>
          <w:delText>10.3390/ijms22020566</w:delText>
        </w:r>
        <w:r>
          <w:rPr>
            <w:rStyle w:val="Hyperlink3"/>
          </w:rPr>
          <w:fldChar w:fldCharType="end"/>
        </w:r>
      </w:del>
    </w:p>
    <w:p w14:paraId="0AD942B5" w14:textId="77777777" w:rsidR="007D6E47" w:rsidRDefault="00000000">
      <w:pPr>
        <w:pStyle w:val="Body"/>
        <w:widowControl w:val="0"/>
        <w:spacing w:after="220" w:line="240" w:lineRule="auto"/>
        <w:ind w:left="440" w:hanging="440"/>
        <w:rPr>
          <w:del w:id="783" w:author="Joisa, Chinmaya Udaya" w:date="2023-09-05T11:19:00Z"/>
          <w:rStyle w:val="None"/>
          <w:shd w:val="clear" w:color="auto" w:fill="FFFFFF"/>
        </w:rPr>
      </w:pPr>
      <w:del w:id="784" w:author="Joisa, Chinmaya Udaya" w:date="2023-09-05T11:19:00Z">
        <w:r>
          <w:rPr>
            <w:rStyle w:val="None"/>
            <w:shd w:val="clear" w:color="auto" w:fill="FFFFFF"/>
          </w:rPr>
          <w:delText xml:space="preserve">9. </w:delText>
        </w:r>
        <w:r>
          <w:rPr>
            <w:rStyle w:val="None"/>
            <w:shd w:val="clear" w:color="auto" w:fill="FFFFFF"/>
          </w:rPr>
          <w:tab/>
        </w:r>
        <w:r>
          <w:fldChar w:fldCharType="begin"/>
        </w:r>
        <w:r>
          <w:delInstrText>HYPERLINK "http://paperpile.com/b/HIGFs4/O3g2"</w:delInstrText>
        </w:r>
        <w:r>
          <w:fldChar w:fldCharType="separate"/>
        </w:r>
        <w:r>
          <w:rPr>
            <w:rStyle w:val="Hyperlink3"/>
          </w:rPr>
          <w:delText>Klaeger S, Heinzlmeir S, Wilhelm M, Polzer H, Vick B, Koenig P-A, et al. The target landscape of clinical kinase drugs. Science. 2017;358. doi:</w:delText>
        </w:r>
        <w:r>
          <w:rPr>
            <w:rStyle w:val="Hyperlink3"/>
          </w:rPr>
          <w:fldChar w:fldCharType="end"/>
        </w:r>
        <w:r>
          <w:fldChar w:fldCharType="begin"/>
        </w:r>
        <w:r>
          <w:delInstrText>HYPERLINK "http://dx.doi.org/10.1126/science.aan4368"</w:delInstrText>
        </w:r>
        <w:r>
          <w:fldChar w:fldCharType="separate"/>
        </w:r>
        <w:r>
          <w:rPr>
            <w:rStyle w:val="Hyperlink3"/>
            <w:lang w:val="it-IT"/>
          </w:rPr>
          <w:delText>10.1126/science.aan4368</w:delText>
        </w:r>
        <w:r>
          <w:rPr>
            <w:rStyle w:val="Hyperlink3"/>
            <w:lang w:val="it-IT"/>
          </w:rPr>
          <w:fldChar w:fldCharType="end"/>
        </w:r>
      </w:del>
    </w:p>
    <w:p w14:paraId="4BE0DEEA" w14:textId="77777777" w:rsidR="007D6E47" w:rsidRDefault="00000000">
      <w:pPr>
        <w:pStyle w:val="Body"/>
        <w:widowControl w:val="0"/>
        <w:spacing w:after="220" w:line="240" w:lineRule="auto"/>
        <w:ind w:left="440" w:hanging="440"/>
        <w:rPr>
          <w:del w:id="785" w:author="Joisa, Chinmaya Udaya" w:date="2023-09-05T11:19:00Z"/>
          <w:rStyle w:val="None"/>
          <w:shd w:val="clear" w:color="auto" w:fill="FFFFFF"/>
        </w:rPr>
      </w:pPr>
      <w:del w:id="786" w:author="Joisa, Chinmaya Udaya" w:date="2023-09-05T11:19:00Z">
        <w:r>
          <w:rPr>
            <w:rStyle w:val="None"/>
            <w:shd w:val="clear" w:color="auto" w:fill="FFFFFF"/>
          </w:rPr>
          <w:delText xml:space="preserve">10. </w:delText>
        </w:r>
        <w:r>
          <w:rPr>
            <w:rStyle w:val="None"/>
            <w:shd w:val="clear" w:color="auto" w:fill="FFFFFF"/>
          </w:rPr>
          <w:tab/>
        </w:r>
        <w:r>
          <w:fldChar w:fldCharType="begin"/>
        </w:r>
        <w:r>
          <w:delInstrText>HYPERLINK "http://paperpile.com/b/HIGFs4/WXtL"</w:delInstrText>
        </w:r>
        <w:r>
          <w:fldChar w:fldCharType="separate"/>
        </w:r>
        <w:r>
          <w:rPr>
            <w:rStyle w:val="Hyperlink3"/>
          </w:rPr>
          <w:delText>Drewry DH, Wells CI, Andrews DM, Angell R, Al-Ali H, Axtman AD, et al. Progress towards a public chemogenomic set for protein kinases and a call for contributions. PLoS One. 2017;12: e0181585.</w:delText>
        </w:r>
        <w:r>
          <w:rPr>
            <w:rStyle w:val="Hyperlink3"/>
          </w:rPr>
          <w:fldChar w:fldCharType="end"/>
        </w:r>
      </w:del>
    </w:p>
    <w:p w14:paraId="0CD48397" w14:textId="77777777" w:rsidR="007D6E47" w:rsidRDefault="00000000">
      <w:pPr>
        <w:pStyle w:val="Body"/>
        <w:widowControl w:val="0"/>
        <w:spacing w:after="220" w:line="240" w:lineRule="auto"/>
        <w:ind w:left="440" w:hanging="440"/>
        <w:rPr>
          <w:del w:id="787" w:author="Joisa, Chinmaya Udaya" w:date="2023-09-05T11:19:00Z"/>
          <w:rStyle w:val="None"/>
          <w:shd w:val="clear" w:color="auto" w:fill="FFFFFF"/>
        </w:rPr>
      </w:pPr>
      <w:del w:id="788" w:author="Joisa, Chinmaya Udaya" w:date="2023-09-05T11:19:00Z">
        <w:r>
          <w:rPr>
            <w:rStyle w:val="None"/>
            <w:shd w:val="clear" w:color="auto" w:fill="FFFFFF"/>
          </w:rPr>
          <w:delText xml:space="preserve">11. </w:delText>
        </w:r>
        <w:r>
          <w:rPr>
            <w:rStyle w:val="None"/>
            <w:shd w:val="clear" w:color="auto" w:fill="FFFFFF"/>
          </w:rPr>
          <w:tab/>
        </w:r>
        <w:r>
          <w:fldChar w:fldCharType="begin"/>
        </w:r>
        <w:r>
          <w:delInstrText>HYPERLINK "http://paperpile.com/b/HIGFs4/yJq8"</w:delInstrText>
        </w:r>
        <w:r>
          <w:fldChar w:fldCharType="separate"/>
        </w:r>
        <w:r>
          <w:rPr>
            <w:rStyle w:val="Hyperlink3"/>
          </w:rPr>
          <w:delText>McInnes L, Healy J, Saul N, Gro</w:delText>
        </w:r>
        <w:r>
          <w:rPr>
            <w:rStyle w:val="Hyperlink3"/>
            <w:lang w:val="de-DE"/>
          </w:rPr>
          <w:delText>ß</w:delText>
        </w:r>
        <w:r>
          <w:rPr>
            <w:rStyle w:val="Hyperlink3"/>
          </w:rPr>
          <w:delText>berger L. UMAP: Uniform Manifold Approximation and Projection. J Open Source Softw. 2018;3: 861.</w:delText>
        </w:r>
        <w:r>
          <w:rPr>
            <w:rStyle w:val="Hyperlink3"/>
          </w:rPr>
          <w:fldChar w:fldCharType="end"/>
        </w:r>
      </w:del>
    </w:p>
    <w:p w14:paraId="4FC8DD65" w14:textId="77777777" w:rsidR="007D6E47" w:rsidRDefault="00000000">
      <w:pPr>
        <w:pStyle w:val="Body"/>
        <w:widowControl w:val="0"/>
        <w:spacing w:after="220" w:line="240" w:lineRule="auto"/>
        <w:ind w:left="440" w:hanging="440"/>
        <w:rPr>
          <w:del w:id="789" w:author="Joisa, Chinmaya Udaya" w:date="2023-09-05T11:19:00Z"/>
          <w:rStyle w:val="None"/>
          <w:shd w:val="clear" w:color="auto" w:fill="FFFFFF"/>
        </w:rPr>
      </w:pPr>
      <w:del w:id="790" w:author="Joisa, Chinmaya Udaya" w:date="2023-09-05T11:19:00Z">
        <w:r>
          <w:rPr>
            <w:rStyle w:val="None"/>
            <w:shd w:val="clear" w:color="auto" w:fill="FFFFFF"/>
          </w:rPr>
          <w:delText xml:space="preserve">12. </w:delText>
        </w:r>
        <w:r>
          <w:rPr>
            <w:rStyle w:val="None"/>
            <w:shd w:val="clear" w:color="auto" w:fill="FFFFFF"/>
          </w:rPr>
          <w:tab/>
        </w:r>
        <w:r>
          <w:fldChar w:fldCharType="begin"/>
        </w:r>
        <w:r>
          <w:delInstrText>HYPERLINK "http://paperpile.com/b/HIGFs4/dD79"</w:delInstrText>
        </w:r>
        <w:r>
          <w:fldChar w:fldCharType="separate"/>
        </w:r>
        <w:r>
          <w:rPr>
            <w:rStyle w:val="Hyperlink3"/>
          </w:rPr>
          <w:delText>Yu C, Mannan AM, Yvone GM, Ross KN, Zhang Y-L, Marton MA, et al. High-throughput identification of genotype-specific cancer vulnerabilities in mixtures of barcoded tumor cell lines. Nat Biotechnol. 2016;34: 419–423.</w:delText>
        </w:r>
        <w:r>
          <w:rPr>
            <w:rStyle w:val="Hyperlink3"/>
          </w:rPr>
          <w:fldChar w:fldCharType="end"/>
        </w:r>
      </w:del>
    </w:p>
    <w:p w14:paraId="67E2459A" w14:textId="77777777" w:rsidR="007D6E47" w:rsidRDefault="00000000">
      <w:pPr>
        <w:pStyle w:val="Body"/>
        <w:widowControl w:val="0"/>
        <w:spacing w:after="220" w:line="240" w:lineRule="auto"/>
        <w:ind w:left="440" w:hanging="440"/>
        <w:rPr>
          <w:del w:id="791" w:author="Joisa, Chinmaya Udaya" w:date="2023-09-05T11:19:00Z"/>
          <w:rStyle w:val="None"/>
          <w:shd w:val="clear" w:color="auto" w:fill="FFFFFF"/>
        </w:rPr>
      </w:pPr>
      <w:del w:id="792" w:author="Joisa, Chinmaya Udaya" w:date="2023-09-05T11:19:00Z">
        <w:r>
          <w:rPr>
            <w:rStyle w:val="None"/>
            <w:shd w:val="clear" w:color="auto" w:fill="FFFFFF"/>
          </w:rPr>
          <w:delText xml:space="preserve">13. </w:delText>
        </w:r>
        <w:r>
          <w:rPr>
            <w:rStyle w:val="None"/>
            <w:shd w:val="clear" w:color="auto" w:fill="FFFFFF"/>
          </w:rPr>
          <w:tab/>
        </w:r>
        <w:r>
          <w:fldChar w:fldCharType="begin"/>
        </w:r>
        <w:r>
          <w:delInstrText>HYPERLINK "http://paperpile.com/b/HIGFs4/cTzO"</w:delInstrText>
        </w:r>
        <w:r>
          <w:fldChar w:fldCharType="separate"/>
        </w:r>
        <w:r>
          <w:rPr>
            <w:rStyle w:val="Hyperlink3"/>
          </w:rPr>
          <w:delText xml:space="preserve">Rozemberczki B, Watson L, Bayer P, Yang H-T, Kiss O, Nilsson S, et al. The Shapley Value in Machine Learning. arXiv [cs.LG]. 2022. Available: </w:delText>
        </w:r>
        <w:r>
          <w:rPr>
            <w:rStyle w:val="Hyperlink3"/>
          </w:rPr>
          <w:fldChar w:fldCharType="end"/>
        </w:r>
        <w:r>
          <w:fldChar w:fldCharType="begin"/>
        </w:r>
        <w:r>
          <w:delInstrText>HYPERLINK "http://arxiv.org/abs/2202.05594"</w:delInstrText>
        </w:r>
        <w:r>
          <w:fldChar w:fldCharType="separate"/>
        </w:r>
        <w:r>
          <w:rPr>
            <w:rStyle w:val="Hyperlink3"/>
            <w:lang w:val="de-DE"/>
          </w:rPr>
          <w:delText>http://arxiv.org/abs/2202.05594</w:delText>
        </w:r>
        <w:r>
          <w:rPr>
            <w:rStyle w:val="Hyperlink3"/>
            <w:lang w:val="de-DE"/>
          </w:rPr>
          <w:fldChar w:fldCharType="end"/>
        </w:r>
      </w:del>
    </w:p>
    <w:p w14:paraId="6E9523F2" w14:textId="77777777" w:rsidR="007D6E47" w:rsidRDefault="00000000">
      <w:pPr>
        <w:pStyle w:val="Body"/>
        <w:widowControl w:val="0"/>
        <w:spacing w:after="220" w:line="240" w:lineRule="auto"/>
        <w:ind w:left="440" w:hanging="440"/>
        <w:rPr>
          <w:del w:id="793" w:author="Joisa, Chinmaya Udaya" w:date="2023-09-05T11:19:00Z"/>
          <w:rStyle w:val="None"/>
          <w:shd w:val="clear" w:color="auto" w:fill="FFFFFF"/>
        </w:rPr>
      </w:pPr>
      <w:del w:id="794" w:author="Joisa, Chinmaya Udaya" w:date="2023-09-05T11:19:00Z">
        <w:r>
          <w:rPr>
            <w:rStyle w:val="None"/>
            <w:shd w:val="clear" w:color="auto" w:fill="FFFFFF"/>
          </w:rPr>
          <w:delText xml:space="preserve">14. </w:delText>
        </w:r>
        <w:r>
          <w:rPr>
            <w:rStyle w:val="None"/>
            <w:shd w:val="clear" w:color="auto" w:fill="FFFFFF"/>
          </w:rPr>
          <w:tab/>
        </w:r>
        <w:r>
          <w:fldChar w:fldCharType="begin"/>
        </w:r>
        <w:r>
          <w:delInstrText>HYPERLINK "http://paperpile.com/b/HIGFs4/rwfL"</w:delInstrText>
        </w:r>
        <w:r>
          <w:fldChar w:fldCharType="separate"/>
        </w:r>
        <w:r>
          <w:rPr>
            <w:rStyle w:val="Hyperlink3"/>
          </w:rPr>
          <w:delText>Lipner MB, Peng XL, Jin C, Xu Y, Gao Y, East MP, et al. Irreversible JNK1-JUN inhibition by JNK-IN-8 sensitizes pancreatic cancer to 5-FU/FOLFOX chemotherapy. JCI Insight. 2020;5. doi:</w:delText>
        </w:r>
        <w:r>
          <w:rPr>
            <w:rStyle w:val="Hyperlink3"/>
          </w:rPr>
          <w:fldChar w:fldCharType="end"/>
        </w:r>
        <w:r>
          <w:fldChar w:fldCharType="begin"/>
        </w:r>
        <w:r>
          <w:delInstrText>HYPERLINK "http://dx.doi.org/10.1172/jci.insight.129905"</w:delInstrText>
        </w:r>
        <w:r>
          <w:fldChar w:fldCharType="separate"/>
        </w:r>
        <w:r>
          <w:rPr>
            <w:rStyle w:val="Hyperlink3"/>
          </w:rPr>
          <w:delText>10.1172/jci.insight.129905</w:delText>
        </w:r>
        <w:r>
          <w:rPr>
            <w:rStyle w:val="Hyperlink3"/>
          </w:rPr>
          <w:fldChar w:fldCharType="end"/>
        </w:r>
      </w:del>
    </w:p>
    <w:p w14:paraId="6A90F68B" w14:textId="77777777" w:rsidR="007D6E47" w:rsidRDefault="00000000">
      <w:pPr>
        <w:pStyle w:val="Body"/>
        <w:widowControl w:val="0"/>
        <w:spacing w:after="220" w:line="240" w:lineRule="auto"/>
        <w:ind w:left="440" w:hanging="440"/>
        <w:rPr>
          <w:del w:id="795" w:author="Joisa, Chinmaya Udaya" w:date="2023-09-05T11:19:00Z"/>
          <w:rStyle w:val="None"/>
          <w:shd w:val="clear" w:color="auto" w:fill="FFFFFF"/>
        </w:rPr>
      </w:pPr>
      <w:del w:id="796" w:author="Joisa, Chinmaya Udaya" w:date="2023-09-05T11:19:00Z">
        <w:r>
          <w:rPr>
            <w:rStyle w:val="None"/>
            <w:shd w:val="clear" w:color="auto" w:fill="FFFFFF"/>
          </w:rPr>
          <w:delText xml:space="preserve">15. </w:delText>
        </w:r>
        <w:r>
          <w:rPr>
            <w:rStyle w:val="None"/>
            <w:shd w:val="clear" w:color="auto" w:fill="FFFFFF"/>
          </w:rPr>
          <w:tab/>
        </w:r>
        <w:r>
          <w:fldChar w:fldCharType="begin"/>
        </w:r>
        <w:r>
          <w:delInstrText>HYPERLINK "http://paperpile.com/b/HIGFs4/xq2J"</w:delInstrText>
        </w:r>
        <w:r>
          <w:fldChar w:fldCharType="separate"/>
        </w:r>
        <w:r>
          <w:rPr>
            <w:rStyle w:val="Hyperlink3"/>
          </w:rPr>
          <w:delText>Berginski ME, Jenner MR, Joisa CU, Herrera Loeza SG, Golitz BT, Lipner MB, et al. Kinome state is predictive of cell viability in pancreatic cancer tumor and stroma cell lines. bioRxiv. 2021. p. 2021.07.21.451515. doi:</w:delText>
        </w:r>
        <w:r>
          <w:rPr>
            <w:rStyle w:val="Hyperlink3"/>
          </w:rPr>
          <w:fldChar w:fldCharType="end"/>
        </w:r>
        <w:r>
          <w:fldChar w:fldCharType="begin"/>
        </w:r>
        <w:r>
          <w:delInstrText>HYPERLINK "http://dx.doi.org/10.1101/2021.07.21.451515"</w:delInstrText>
        </w:r>
        <w:r>
          <w:fldChar w:fldCharType="separate"/>
        </w:r>
        <w:r>
          <w:rPr>
            <w:rStyle w:val="Hyperlink3"/>
          </w:rPr>
          <w:delText>10.1101/2021.07.21.451515</w:delText>
        </w:r>
        <w:r>
          <w:rPr>
            <w:rStyle w:val="Hyperlink3"/>
          </w:rPr>
          <w:fldChar w:fldCharType="end"/>
        </w:r>
      </w:del>
    </w:p>
    <w:p w14:paraId="564F279C" w14:textId="77777777" w:rsidR="007D6E47" w:rsidRDefault="00000000">
      <w:pPr>
        <w:pStyle w:val="Body"/>
        <w:widowControl w:val="0"/>
        <w:spacing w:after="220" w:line="240" w:lineRule="auto"/>
        <w:ind w:left="440" w:hanging="440"/>
        <w:rPr>
          <w:del w:id="797" w:author="Joisa, Chinmaya Udaya" w:date="2023-09-05T11:19:00Z"/>
          <w:rStyle w:val="None"/>
          <w:shd w:val="clear" w:color="auto" w:fill="FFFFFF"/>
        </w:rPr>
      </w:pPr>
      <w:del w:id="798" w:author="Joisa, Chinmaya Udaya" w:date="2023-09-05T11:19:00Z">
        <w:r>
          <w:rPr>
            <w:rStyle w:val="None"/>
            <w:shd w:val="clear" w:color="auto" w:fill="FFFFFF"/>
          </w:rPr>
          <w:delText xml:space="preserve">16. </w:delText>
        </w:r>
        <w:r>
          <w:rPr>
            <w:rStyle w:val="None"/>
            <w:shd w:val="clear" w:color="auto" w:fill="FFFFFF"/>
          </w:rPr>
          <w:tab/>
        </w:r>
        <w:r>
          <w:fldChar w:fldCharType="begin"/>
        </w:r>
        <w:r>
          <w:delInstrText>HYPERLINK "http://paperpile.com/b/HIGFs4/UFA1"</w:delInstrText>
        </w:r>
        <w:r>
          <w:fldChar w:fldCharType="separate"/>
        </w:r>
        <w:r>
          <w:rPr>
            <w:rStyle w:val="Hyperlink3"/>
          </w:rPr>
          <w:delText>Laufer S, Bajorath J. New Horizons in Drug Discovery - Understanding and Advancing Different Types of Kinase Inhibitors: Seven Years in Kinase Inhibitor Research with Impressive Achievements and New Future Prospects. J Med Chem. 2022;65: 891–892.</w:delText>
        </w:r>
        <w:r>
          <w:rPr>
            <w:rStyle w:val="Hyperlink3"/>
          </w:rPr>
          <w:fldChar w:fldCharType="end"/>
        </w:r>
      </w:del>
    </w:p>
    <w:p w14:paraId="35AF61D7" w14:textId="77777777" w:rsidR="007D6E47" w:rsidRDefault="00000000">
      <w:pPr>
        <w:pStyle w:val="Body"/>
        <w:widowControl w:val="0"/>
        <w:spacing w:after="220" w:line="240" w:lineRule="auto"/>
        <w:ind w:left="440" w:hanging="440"/>
        <w:rPr>
          <w:del w:id="799" w:author="Joisa, Chinmaya Udaya" w:date="2023-09-05T11:19:00Z"/>
          <w:rStyle w:val="None"/>
          <w:shd w:val="clear" w:color="auto" w:fill="FFFFFF"/>
        </w:rPr>
      </w:pPr>
      <w:del w:id="800" w:author="Joisa, Chinmaya Udaya" w:date="2023-09-05T11:19:00Z">
        <w:r>
          <w:rPr>
            <w:rStyle w:val="None"/>
            <w:shd w:val="clear" w:color="auto" w:fill="FFFFFF"/>
          </w:rPr>
          <w:delText xml:space="preserve">17. </w:delText>
        </w:r>
        <w:r>
          <w:rPr>
            <w:rStyle w:val="None"/>
            <w:shd w:val="clear" w:color="auto" w:fill="FFFFFF"/>
          </w:rPr>
          <w:tab/>
        </w:r>
        <w:r>
          <w:fldChar w:fldCharType="begin"/>
        </w:r>
        <w:r>
          <w:delInstrText>HYPERLINK "http://paperpile.com/b/HIGFs4/OsN0"</w:delInstrText>
        </w:r>
        <w:r>
          <w:fldChar w:fldCharType="separate"/>
        </w:r>
        <w:r>
          <w:rPr>
            <w:rStyle w:val="Hyperlink3"/>
          </w:rPr>
          <w:delText>Antar AI, Otrock ZK, Jabbour E, Mohty M, Bazarbachi A. FLT3 inhibitors in acute myeloid leukemia: ten frequently asked questions. Leukemia. 2020;34: 682–696.</w:delText>
        </w:r>
        <w:r>
          <w:rPr>
            <w:rStyle w:val="Hyperlink3"/>
          </w:rPr>
          <w:fldChar w:fldCharType="end"/>
        </w:r>
      </w:del>
    </w:p>
    <w:p w14:paraId="24494A9A" w14:textId="77777777" w:rsidR="007D6E47" w:rsidRDefault="00000000">
      <w:pPr>
        <w:pStyle w:val="Body"/>
        <w:widowControl w:val="0"/>
        <w:spacing w:after="220" w:line="240" w:lineRule="auto"/>
        <w:ind w:left="440" w:hanging="440"/>
        <w:rPr>
          <w:del w:id="801" w:author="Joisa, Chinmaya Udaya" w:date="2023-09-05T11:19:00Z"/>
          <w:rStyle w:val="None"/>
          <w:shd w:val="clear" w:color="auto" w:fill="FFFFFF"/>
        </w:rPr>
      </w:pPr>
      <w:del w:id="802" w:author="Joisa, Chinmaya Udaya" w:date="2023-09-05T11:19:00Z">
        <w:r>
          <w:rPr>
            <w:rStyle w:val="None"/>
            <w:shd w:val="clear" w:color="auto" w:fill="FFFFFF"/>
          </w:rPr>
          <w:delText xml:space="preserve">18. </w:delText>
        </w:r>
        <w:r>
          <w:rPr>
            <w:rStyle w:val="None"/>
            <w:shd w:val="clear" w:color="auto" w:fill="FFFFFF"/>
          </w:rPr>
          <w:tab/>
        </w:r>
        <w:r>
          <w:fldChar w:fldCharType="begin"/>
        </w:r>
        <w:r>
          <w:delInstrText>HYPERLINK "http://paperpile.com/b/HIGFs4/4eCK"</w:delInstrText>
        </w:r>
        <w:r>
          <w:fldChar w:fldCharType="separate"/>
        </w:r>
        <w:r>
          <w:rPr>
            <w:rStyle w:val="Hyperlink3"/>
          </w:rPr>
          <w:delText>Ryu H, Choi H-K, Kim HJ, Kim A-Y, Song J-Y, Hwang S-G, et al. Antitumor Activity of a Novel Tyrosine Kinase Inhibitor AIU2001 Due to Abrogation of the DNA Damage Repair in Non-Small Cell Lung Cancer Cells. International Journal of Molecular Sciences. 2019. doi:</w:delText>
        </w:r>
        <w:r>
          <w:rPr>
            <w:rStyle w:val="Hyperlink3"/>
          </w:rPr>
          <w:fldChar w:fldCharType="end"/>
        </w:r>
        <w:r>
          <w:fldChar w:fldCharType="begin"/>
        </w:r>
        <w:r>
          <w:delInstrText>HYPERLINK "http://dx.doi.org/10.3390/ijms20194728"</w:delInstrText>
        </w:r>
        <w:r>
          <w:fldChar w:fldCharType="separate"/>
        </w:r>
        <w:r>
          <w:rPr>
            <w:rStyle w:val="Hyperlink3"/>
          </w:rPr>
          <w:delText>10.3390/ijms20194728</w:delText>
        </w:r>
        <w:r>
          <w:rPr>
            <w:rStyle w:val="Hyperlink3"/>
          </w:rPr>
          <w:fldChar w:fldCharType="end"/>
        </w:r>
      </w:del>
    </w:p>
    <w:p w14:paraId="2ABFB317" w14:textId="77777777" w:rsidR="007D6E47" w:rsidRDefault="00000000">
      <w:pPr>
        <w:pStyle w:val="Body"/>
        <w:widowControl w:val="0"/>
        <w:spacing w:after="220" w:line="240" w:lineRule="auto"/>
        <w:ind w:left="440" w:hanging="440"/>
        <w:rPr>
          <w:del w:id="803" w:author="Joisa, Chinmaya Udaya" w:date="2023-09-05T11:19:00Z"/>
          <w:rStyle w:val="None"/>
          <w:shd w:val="clear" w:color="auto" w:fill="FFFFFF"/>
        </w:rPr>
      </w:pPr>
      <w:del w:id="804" w:author="Joisa, Chinmaya Udaya" w:date="2023-09-05T11:19:00Z">
        <w:r>
          <w:rPr>
            <w:rStyle w:val="None"/>
            <w:shd w:val="clear" w:color="auto" w:fill="FFFFFF"/>
          </w:rPr>
          <w:delText xml:space="preserve">19. </w:delText>
        </w:r>
        <w:r>
          <w:rPr>
            <w:rStyle w:val="None"/>
            <w:shd w:val="clear" w:color="auto" w:fill="FFFFFF"/>
          </w:rPr>
          <w:tab/>
        </w:r>
        <w:r>
          <w:fldChar w:fldCharType="begin"/>
        </w:r>
        <w:r>
          <w:delInstrText>HYPERLINK "http://paperpile.com/b/HIGFs4/wQ0C"</w:delInstrText>
        </w:r>
        <w:r>
          <w:fldChar w:fldCharType="separate"/>
        </w:r>
        <w:r>
          <w:rPr>
            <w:rStyle w:val="Hyperlink3"/>
          </w:rPr>
          <w:delText>Essegian D, Khurana R, Stathias V, Schürer SC. The Clinical Kinase Index: A Method to Prioritize Understudied Kinases as Drug Targets for the Treatment of Cancer. Cell Rep Med. 2020;1: 100128.</w:delText>
        </w:r>
        <w:r>
          <w:rPr>
            <w:rStyle w:val="Hyperlink3"/>
          </w:rPr>
          <w:fldChar w:fldCharType="end"/>
        </w:r>
      </w:del>
    </w:p>
    <w:p w14:paraId="1746353A" w14:textId="77777777" w:rsidR="007D6E47" w:rsidRDefault="00000000">
      <w:pPr>
        <w:pStyle w:val="Body"/>
        <w:widowControl w:val="0"/>
        <w:spacing w:after="220" w:line="240" w:lineRule="auto"/>
        <w:ind w:left="440" w:hanging="440"/>
        <w:rPr>
          <w:del w:id="805" w:author="Joisa, Chinmaya Udaya" w:date="2023-09-05T11:19:00Z"/>
          <w:rStyle w:val="None"/>
          <w:shd w:val="clear" w:color="auto" w:fill="FFFFFF"/>
        </w:rPr>
      </w:pPr>
      <w:del w:id="806" w:author="Joisa, Chinmaya Udaya" w:date="2023-09-05T11:19:00Z">
        <w:r>
          <w:rPr>
            <w:rStyle w:val="None"/>
            <w:shd w:val="clear" w:color="auto" w:fill="FFFFFF"/>
          </w:rPr>
          <w:delText xml:space="preserve">20. </w:delText>
        </w:r>
        <w:r>
          <w:rPr>
            <w:rStyle w:val="None"/>
            <w:shd w:val="clear" w:color="auto" w:fill="FFFFFF"/>
          </w:rPr>
          <w:tab/>
        </w:r>
        <w:r>
          <w:fldChar w:fldCharType="begin"/>
        </w:r>
        <w:r>
          <w:delInstrText>HYPERLINK "http://paperpile.com/b/HIGFs4/C71b"</w:delInstrText>
        </w:r>
        <w:r>
          <w:fldChar w:fldCharType="separate"/>
        </w:r>
        <w:r>
          <w:rPr>
            <w:rStyle w:val="Hyperlink3"/>
          </w:rPr>
          <w:delText>Lima K, Coelho-Silva JL, Kinker GS, Pereira-Martins DA, Traina F, Fernandes PACM, et al. PIP4K2A and PIP4K2C transcript levels are associated with cytogenetic risk and survival outcomes in acute myeloid leukemia. Cancer Genet. 2019;233-234: 56–66.</w:delText>
        </w:r>
        <w:r>
          <w:rPr>
            <w:rStyle w:val="Hyperlink3"/>
          </w:rPr>
          <w:fldChar w:fldCharType="end"/>
        </w:r>
      </w:del>
    </w:p>
    <w:p w14:paraId="7B74AA90" w14:textId="77777777" w:rsidR="007D6E47" w:rsidRDefault="00000000">
      <w:pPr>
        <w:pStyle w:val="Body"/>
        <w:widowControl w:val="0"/>
        <w:spacing w:after="220" w:line="240" w:lineRule="auto"/>
        <w:ind w:left="440" w:hanging="440"/>
        <w:rPr>
          <w:del w:id="807" w:author="Joisa, Chinmaya Udaya" w:date="2023-09-05T11:19:00Z"/>
          <w:rStyle w:val="None"/>
          <w:shd w:val="clear" w:color="auto" w:fill="FFFFFF"/>
        </w:rPr>
      </w:pPr>
      <w:del w:id="808" w:author="Joisa, Chinmaya Udaya" w:date="2023-09-05T11:19:00Z">
        <w:r>
          <w:rPr>
            <w:rStyle w:val="None"/>
            <w:shd w:val="clear" w:color="auto" w:fill="FFFFFF"/>
          </w:rPr>
          <w:delText xml:space="preserve">21. </w:delText>
        </w:r>
        <w:r>
          <w:rPr>
            <w:rStyle w:val="None"/>
            <w:shd w:val="clear" w:color="auto" w:fill="FFFFFF"/>
          </w:rPr>
          <w:tab/>
        </w:r>
        <w:r>
          <w:fldChar w:fldCharType="begin"/>
        </w:r>
        <w:r>
          <w:delInstrText>HYPERLINK "http://paperpile.com/b/HIGFs4/FeT0"</w:delInstrText>
        </w:r>
        <w:r>
          <w:fldChar w:fldCharType="separate"/>
        </w:r>
        <w:r>
          <w:rPr>
            <w:rStyle w:val="Hyperlink3"/>
          </w:rPr>
          <w:delText>Strum SW, Gyenis L, Litchfield DW. CSNK2 in cancer: pathophysiology and translational applications. Br J Cancer. 2022;126: 994–1003.</w:delText>
        </w:r>
        <w:r>
          <w:rPr>
            <w:rStyle w:val="Hyperlink3"/>
          </w:rPr>
          <w:fldChar w:fldCharType="end"/>
        </w:r>
      </w:del>
    </w:p>
    <w:p w14:paraId="45C054DE" w14:textId="77777777" w:rsidR="007D6E47" w:rsidRDefault="00000000">
      <w:pPr>
        <w:pStyle w:val="Body"/>
        <w:widowControl w:val="0"/>
        <w:spacing w:after="220" w:line="240" w:lineRule="auto"/>
        <w:ind w:left="440" w:hanging="440"/>
        <w:rPr>
          <w:del w:id="809" w:author="Joisa, Chinmaya Udaya" w:date="2023-09-05T11:19:00Z"/>
          <w:rStyle w:val="None"/>
          <w:shd w:val="clear" w:color="auto" w:fill="FFFFFF"/>
        </w:rPr>
      </w:pPr>
      <w:del w:id="810" w:author="Joisa, Chinmaya Udaya" w:date="2023-09-05T11:19:00Z">
        <w:r>
          <w:rPr>
            <w:rStyle w:val="None"/>
            <w:shd w:val="clear" w:color="auto" w:fill="FFFFFF"/>
          </w:rPr>
          <w:delText xml:space="preserve">22. </w:delText>
        </w:r>
        <w:r>
          <w:rPr>
            <w:rStyle w:val="None"/>
            <w:shd w:val="clear" w:color="auto" w:fill="FFFFFF"/>
          </w:rPr>
          <w:tab/>
        </w:r>
        <w:r>
          <w:fldChar w:fldCharType="begin"/>
        </w:r>
        <w:r>
          <w:delInstrText>HYPERLINK "http://paperpile.com/b/HIGFs4/zLJy"</w:delInstrText>
        </w:r>
        <w:r>
          <w:fldChar w:fldCharType="separate"/>
        </w:r>
        <w:r>
          <w:rPr>
            <w:rStyle w:val="Hyperlink3"/>
          </w:rPr>
          <w:delText>Lachmann A, Torre D, Keenan AB, Jagodnik KM, Lee HJ, Wang L, et al. Massive mining of publicly available RNA-seq data from human and mouse. Nat Commun. 2018;9: 1366.</w:delText>
        </w:r>
        <w:r>
          <w:rPr>
            <w:rStyle w:val="Hyperlink3"/>
          </w:rPr>
          <w:fldChar w:fldCharType="end"/>
        </w:r>
      </w:del>
    </w:p>
    <w:p w14:paraId="7E849A8B" w14:textId="77777777" w:rsidR="007D6E47" w:rsidRDefault="00000000">
      <w:pPr>
        <w:pStyle w:val="Body"/>
        <w:widowControl w:val="0"/>
        <w:spacing w:after="220" w:line="240" w:lineRule="auto"/>
        <w:ind w:left="440" w:hanging="440"/>
        <w:rPr>
          <w:del w:id="811" w:author="Joisa, Chinmaya Udaya" w:date="2023-09-05T11:19:00Z"/>
          <w:rStyle w:val="None"/>
          <w:shd w:val="clear" w:color="auto" w:fill="FFFFFF"/>
        </w:rPr>
      </w:pPr>
      <w:del w:id="812" w:author="Joisa, Chinmaya Udaya" w:date="2023-09-05T11:19:00Z">
        <w:r>
          <w:rPr>
            <w:rStyle w:val="None"/>
            <w:shd w:val="clear" w:color="auto" w:fill="FFFFFF"/>
          </w:rPr>
          <w:delText xml:space="preserve">23. </w:delText>
        </w:r>
        <w:r>
          <w:rPr>
            <w:rStyle w:val="None"/>
            <w:shd w:val="clear" w:color="auto" w:fill="FFFFFF"/>
          </w:rPr>
          <w:tab/>
        </w:r>
        <w:r>
          <w:fldChar w:fldCharType="begin"/>
        </w:r>
        <w:r>
          <w:delInstrText>HYPERLINK "http://paperpile.com/b/HIGFs4/ibJ1"</w:delInstrText>
        </w:r>
        <w:r>
          <w:fldChar w:fldCharType="separate"/>
        </w:r>
        <w:r>
          <w:rPr>
            <w:rStyle w:val="Hyperlink3"/>
          </w:rPr>
          <w:delText>Lovly CM, Shaw AT. Molecular pathways: resistance to kinase inhibitors and implications for therapeutic strategies. Clin Cancer Res. 2014;20: 2249–2256.</w:delText>
        </w:r>
        <w:r>
          <w:rPr>
            <w:rStyle w:val="Hyperlink3"/>
          </w:rPr>
          <w:fldChar w:fldCharType="end"/>
        </w:r>
      </w:del>
    </w:p>
    <w:p w14:paraId="4029B4CA" w14:textId="77777777" w:rsidR="007D6E47" w:rsidRDefault="00000000">
      <w:pPr>
        <w:pStyle w:val="Body"/>
        <w:widowControl w:val="0"/>
        <w:spacing w:after="220" w:line="240" w:lineRule="auto"/>
        <w:ind w:left="440" w:hanging="440"/>
        <w:rPr>
          <w:del w:id="813" w:author="Joisa, Chinmaya Udaya" w:date="2023-09-05T11:19:00Z"/>
          <w:rStyle w:val="None"/>
          <w:shd w:val="clear" w:color="auto" w:fill="FFFFFF"/>
        </w:rPr>
      </w:pPr>
      <w:del w:id="814" w:author="Joisa, Chinmaya Udaya" w:date="2023-09-05T11:19:00Z">
        <w:r>
          <w:rPr>
            <w:rStyle w:val="None"/>
            <w:shd w:val="clear" w:color="auto" w:fill="FFFFFF"/>
          </w:rPr>
          <w:delText xml:space="preserve">24. </w:delText>
        </w:r>
        <w:r>
          <w:rPr>
            <w:rStyle w:val="None"/>
            <w:shd w:val="clear" w:color="auto" w:fill="FFFFFF"/>
          </w:rPr>
          <w:tab/>
        </w:r>
        <w:r>
          <w:fldChar w:fldCharType="begin"/>
        </w:r>
        <w:r>
          <w:delInstrText>HYPERLINK "http://paperpile.com/b/HIGFs4/oeYg"</w:delInstrText>
        </w:r>
        <w:r>
          <w:fldChar w:fldCharType="separate"/>
        </w:r>
        <w:r>
          <w:rPr>
            <w:rStyle w:val="Hyperlink3"/>
          </w:rPr>
          <w:delText>Yesilkanal AE, Johnson GL, Ramos AF, Rosner MR. New strategies for targeting kinase networks in cancer. J Biol Chem. 2021;297: 101128.</w:delText>
        </w:r>
        <w:r>
          <w:rPr>
            <w:rStyle w:val="Hyperlink3"/>
          </w:rPr>
          <w:fldChar w:fldCharType="end"/>
        </w:r>
      </w:del>
    </w:p>
    <w:p w14:paraId="1B09919C" w14:textId="77777777" w:rsidR="007D6E47" w:rsidRDefault="00000000">
      <w:pPr>
        <w:pStyle w:val="Body"/>
        <w:widowControl w:val="0"/>
        <w:spacing w:after="220" w:line="240" w:lineRule="auto"/>
        <w:ind w:left="440" w:hanging="440"/>
        <w:rPr>
          <w:del w:id="815" w:author="Joisa, Chinmaya Udaya" w:date="2023-09-05T11:19:00Z"/>
          <w:rStyle w:val="None"/>
          <w:shd w:val="clear" w:color="auto" w:fill="FFFFFF"/>
        </w:rPr>
      </w:pPr>
      <w:del w:id="816" w:author="Joisa, Chinmaya Udaya" w:date="2023-09-05T11:19:00Z">
        <w:r>
          <w:rPr>
            <w:rStyle w:val="None"/>
            <w:shd w:val="clear" w:color="auto" w:fill="FFFFFF"/>
          </w:rPr>
          <w:delText xml:space="preserve">25. </w:delText>
        </w:r>
        <w:r>
          <w:rPr>
            <w:rStyle w:val="None"/>
            <w:shd w:val="clear" w:color="auto" w:fill="FFFFFF"/>
          </w:rPr>
          <w:tab/>
        </w:r>
        <w:r>
          <w:fldChar w:fldCharType="begin"/>
        </w:r>
        <w:r>
          <w:delInstrText>HYPERLINK "http://paperpile.com/b/HIGFs4/h6e5"</w:delInstrText>
        </w:r>
        <w:r>
          <w:fldChar w:fldCharType="separate"/>
        </w:r>
        <w:r>
          <w:rPr>
            <w:rStyle w:val="Hyperlink3"/>
          </w:rPr>
          <w:delText>Sz</w:delText>
        </w:r>
        <w:r>
          <w:rPr>
            <w:rStyle w:val="Hyperlink3"/>
            <w:lang w:val="sv-SE"/>
          </w:rPr>
          <w:delText>ö</w:delText>
        </w:r>
        <w:r>
          <w:rPr>
            <w:rStyle w:val="Hyperlink3"/>
            <w:lang w:val="de-DE"/>
          </w:rPr>
          <w:delText>cs E, Stirling T, Scott ER, Scharm</w:delText>
        </w:r>
        <w:r>
          <w:rPr>
            <w:rStyle w:val="Hyperlink3"/>
          </w:rPr>
          <w:delText>ü</w:delText>
        </w:r>
        <w:r>
          <w:rPr>
            <w:rStyle w:val="Hyperlink3"/>
            <w:lang w:val="de-DE"/>
          </w:rPr>
          <w:delText>ller A, Sch</w:delText>
        </w:r>
        <w:r>
          <w:rPr>
            <w:rStyle w:val="Hyperlink3"/>
          </w:rPr>
          <w:delText>äfer RB. webchem: An R Package to Retrieve Chemical Information from the Web. J Stat Softw. 2020;93: 1–17.</w:delText>
        </w:r>
        <w:r>
          <w:rPr>
            <w:rStyle w:val="Hyperlink3"/>
          </w:rPr>
          <w:fldChar w:fldCharType="end"/>
        </w:r>
      </w:del>
    </w:p>
    <w:p w14:paraId="5923DA8C" w14:textId="77777777" w:rsidR="007D6E47" w:rsidRDefault="00000000">
      <w:pPr>
        <w:pStyle w:val="Body"/>
        <w:widowControl w:val="0"/>
        <w:spacing w:after="220" w:line="240" w:lineRule="auto"/>
        <w:ind w:left="440" w:hanging="440"/>
        <w:rPr>
          <w:del w:id="817" w:author="Joisa, Chinmaya Udaya" w:date="2023-09-05T11:19:00Z"/>
          <w:rStyle w:val="None"/>
          <w:shd w:val="clear" w:color="auto" w:fill="FFFFFF"/>
        </w:rPr>
      </w:pPr>
      <w:del w:id="818" w:author="Joisa, Chinmaya Udaya" w:date="2023-09-05T11:19:00Z">
        <w:r>
          <w:rPr>
            <w:rStyle w:val="None"/>
            <w:shd w:val="clear" w:color="auto" w:fill="FFFFFF"/>
          </w:rPr>
          <w:delText xml:space="preserve">26. </w:delText>
        </w:r>
        <w:r>
          <w:rPr>
            <w:rStyle w:val="None"/>
            <w:shd w:val="clear" w:color="auto" w:fill="FFFFFF"/>
          </w:rPr>
          <w:tab/>
        </w:r>
        <w:r>
          <w:fldChar w:fldCharType="begin"/>
        </w:r>
        <w:r>
          <w:delInstrText>HYPERLINK "http://paperpile.com/b/HIGFs4/zZOOW"</w:delInstrText>
        </w:r>
        <w:r>
          <w:fldChar w:fldCharType="separate"/>
        </w:r>
        <w:r>
          <w:rPr>
            <w:rStyle w:val="Hyperlink3"/>
          </w:rPr>
          <w:delText>Szklarczyk D, Gable AL, Nastou KC, Lyon D, Kirsch R, Pyysalo S, et al. The STRING database in 2021: customizable protein-protein networks, and functional characterization of user-uploaded gene/measurement sets. Nucleic Acids Res. 2021;49: D605–D612.</w:delText>
        </w:r>
        <w:r>
          <w:rPr>
            <w:rStyle w:val="Hyperlink3"/>
          </w:rPr>
          <w:fldChar w:fldCharType="end"/>
        </w:r>
      </w:del>
    </w:p>
    <w:p w14:paraId="4F8414A2" w14:textId="77777777" w:rsidR="007D6E47" w:rsidRDefault="00000000">
      <w:pPr>
        <w:pStyle w:val="Body"/>
        <w:widowControl w:val="0"/>
        <w:spacing w:after="220" w:line="240" w:lineRule="auto"/>
        <w:ind w:left="440" w:hanging="440"/>
        <w:rPr>
          <w:del w:id="819" w:author="Joisa, Chinmaya Udaya" w:date="2023-09-05T11:19:00Z"/>
          <w:rStyle w:val="None"/>
          <w:shd w:val="clear" w:color="auto" w:fill="FFFFFF"/>
        </w:rPr>
      </w:pPr>
      <w:del w:id="820" w:author="Joisa, Chinmaya Udaya" w:date="2023-09-05T11:19:00Z">
        <w:r>
          <w:rPr>
            <w:rStyle w:val="None"/>
            <w:shd w:val="clear" w:color="auto" w:fill="FFFFFF"/>
          </w:rPr>
          <w:delText xml:space="preserve">27. </w:delText>
        </w:r>
        <w:r>
          <w:rPr>
            <w:rStyle w:val="None"/>
            <w:shd w:val="clear" w:color="auto" w:fill="FFFFFF"/>
          </w:rPr>
          <w:tab/>
        </w:r>
        <w:r>
          <w:fldChar w:fldCharType="begin"/>
        </w:r>
        <w:r>
          <w:delInstrText>HYPERLINK "http://paperpile.com/b/HIGFs4/acnR"</w:delInstrText>
        </w:r>
        <w:r>
          <w:fldChar w:fldCharType="separate"/>
        </w:r>
        <w:r>
          <w:rPr>
            <w:rStyle w:val="Hyperlink3"/>
          </w:rPr>
          <w:delText>Friedman J, Hastie T, Tibshirani R. Regularization Paths for Generalized Linear Models via Coordinate Descent. J Stat Softw. 2010;33: 1–22.</w:delText>
        </w:r>
        <w:r>
          <w:rPr>
            <w:rStyle w:val="Hyperlink3"/>
          </w:rPr>
          <w:fldChar w:fldCharType="end"/>
        </w:r>
      </w:del>
    </w:p>
    <w:p w14:paraId="19187AA6" w14:textId="77777777" w:rsidR="007D6E47" w:rsidRDefault="00000000">
      <w:pPr>
        <w:pStyle w:val="Body"/>
        <w:widowControl w:val="0"/>
        <w:spacing w:after="220" w:line="240" w:lineRule="auto"/>
        <w:ind w:left="440" w:hanging="440"/>
        <w:rPr>
          <w:del w:id="821" w:author="Joisa, Chinmaya Udaya" w:date="2023-09-05T11:19:00Z"/>
          <w:rStyle w:val="None"/>
          <w:shd w:val="clear" w:color="auto" w:fill="FFFFFF"/>
        </w:rPr>
      </w:pPr>
      <w:del w:id="822" w:author="Joisa, Chinmaya Udaya" w:date="2023-09-05T11:19:00Z">
        <w:r>
          <w:rPr>
            <w:rStyle w:val="None"/>
            <w:shd w:val="clear" w:color="auto" w:fill="FFFFFF"/>
          </w:rPr>
          <w:delText xml:space="preserve">28. </w:delText>
        </w:r>
        <w:r>
          <w:rPr>
            <w:rStyle w:val="None"/>
            <w:shd w:val="clear" w:color="auto" w:fill="FFFFFF"/>
          </w:rPr>
          <w:tab/>
        </w:r>
        <w:r>
          <w:fldChar w:fldCharType="begin"/>
        </w:r>
        <w:r>
          <w:delInstrText>HYPERLINK "http://paperpile.com/b/HIGFs4/Tsjv"</w:delInstrText>
        </w:r>
        <w:r>
          <w:fldChar w:fldCharType="separate"/>
        </w:r>
        <w:r>
          <w:rPr>
            <w:rStyle w:val="Hyperlink3"/>
          </w:rPr>
          <w:delText>Wright MN, Ziegler A. ranger: A Fast Implementation of Random Forests for High Dimensional Data in C++ and R. J Stat Softw. 2017;77: 1–17.</w:delText>
        </w:r>
        <w:r>
          <w:rPr>
            <w:rStyle w:val="Hyperlink3"/>
          </w:rPr>
          <w:fldChar w:fldCharType="end"/>
        </w:r>
      </w:del>
    </w:p>
    <w:p w14:paraId="5B25E614" w14:textId="77777777" w:rsidR="007D6E47" w:rsidRDefault="00000000">
      <w:pPr>
        <w:pStyle w:val="Body"/>
        <w:widowControl w:val="0"/>
        <w:spacing w:after="220" w:line="240" w:lineRule="auto"/>
        <w:ind w:left="440" w:hanging="440"/>
        <w:rPr>
          <w:del w:id="823" w:author="Joisa, Chinmaya Udaya" w:date="2023-09-05T11:19:00Z"/>
          <w:rStyle w:val="None"/>
          <w:shd w:val="clear" w:color="auto" w:fill="FFFFFF"/>
        </w:rPr>
      </w:pPr>
      <w:del w:id="824" w:author="Joisa, Chinmaya Udaya" w:date="2023-09-05T11:19:00Z">
        <w:r>
          <w:rPr>
            <w:rStyle w:val="None"/>
            <w:shd w:val="clear" w:color="auto" w:fill="FFFFFF"/>
          </w:rPr>
          <w:delText xml:space="preserve">29. </w:delText>
        </w:r>
        <w:r>
          <w:rPr>
            <w:rStyle w:val="None"/>
            <w:shd w:val="clear" w:color="auto" w:fill="FFFFFF"/>
          </w:rPr>
          <w:tab/>
        </w:r>
        <w:r>
          <w:fldChar w:fldCharType="begin"/>
        </w:r>
        <w:r>
          <w:delInstrText>HYPERLINK "http://paperpile.com/b/HIGFs4/hnDs"</w:delInstrText>
        </w:r>
        <w:r>
          <w:fldChar w:fldCharType="separate"/>
        </w:r>
        <w:r>
          <w:rPr>
            <w:rStyle w:val="Hyperlink3"/>
          </w:rPr>
          <w:delText xml:space="preserve">Chen T, Guestrin C. XGBoost: A Scalable Tree Boosting System. arXiv [cs.LG]. 2016. Available: </w:delText>
        </w:r>
        <w:r>
          <w:rPr>
            <w:rStyle w:val="Hyperlink3"/>
          </w:rPr>
          <w:fldChar w:fldCharType="end"/>
        </w:r>
        <w:r>
          <w:fldChar w:fldCharType="begin"/>
        </w:r>
        <w:r>
          <w:delInstrText>HYPERLINK "http://arxiv.org/abs/1603.02754"</w:delInstrText>
        </w:r>
        <w:r>
          <w:fldChar w:fldCharType="separate"/>
        </w:r>
        <w:r>
          <w:rPr>
            <w:rStyle w:val="Hyperlink3"/>
            <w:lang w:val="de-DE"/>
          </w:rPr>
          <w:delText>http://arxiv.org/abs/1603.02754</w:delText>
        </w:r>
        <w:r>
          <w:rPr>
            <w:rStyle w:val="Hyperlink3"/>
            <w:lang w:val="de-DE"/>
          </w:rPr>
          <w:fldChar w:fldCharType="end"/>
        </w:r>
      </w:del>
    </w:p>
    <w:p w14:paraId="262D3E19" w14:textId="57F87ACF" w:rsidR="00C65007" w:rsidRDefault="00000000" w:rsidP="00C65007">
      <w:pPr>
        <w:widowControl w:val="0"/>
        <w:pBdr>
          <w:top w:val="nil"/>
          <w:left w:val="nil"/>
          <w:bottom w:val="nil"/>
          <w:right w:val="nil"/>
          <w:between w:val="nil"/>
        </w:pBdr>
        <w:spacing w:line="240" w:lineRule="auto"/>
        <w:ind w:left="720" w:hanging="720"/>
        <w:rPr>
          <w:ins w:id="825" w:author="Joisa, Chinmaya Udaya" w:date="2023-09-05T11:19:00Z"/>
          <w:color w:val="000000"/>
          <w:highlight w:val="white"/>
        </w:rPr>
      </w:pPr>
      <w:del w:id="826" w:author="Joisa, Chinmaya Udaya" w:date="2023-09-05T11:19:00Z">
        <w:r>
          <w:rPr>
            <w:rStyle w:val="None"/>
            <w:shd w:val="clear" w:color="auto" w:fill="FFFFFF"/>
          </w:rPr>
          <w:delText xml:space="preserve">30. </w:delText>
        </w:r>
        <w:r>
          <w:rPr>
            <w:rStyle w:val="None"/>
            <w:shd w:val="clear" w:color="auto" w:fill="FFFFFF"/>
          </w:rPr>
          <w:tab/>
        </w:r>
        <w:r>
          <w:fldChar w:fldCharType="begin"/>
        </w:r>
        <w:r>
          <w:delInstrText>HYPERLINK "http://paperpile.com/b/HIGFs4/35DK"</w:delInstrText>
        </w:r>
        <w:r>
          <w:fldChar w:fldCharType="separate"/>
        </w:r>
        <w:r>
          <w:rPr>
            <w:rStyle w:val="Hyperlink3"/>
          </w:rPr>
          <w:delText>Gadagkar SR, Call GB. Computational tools for fitting the Hill equation to dose-response curves. J Pharmacol Toxicol Methods. 2015;71: 68–76.</w:delText>
        </w:r>
        <w:r>
          <w:rPr>
            <w:rStyle w:val="Hyperlink3"/>
          </w:rPr>
          <w:fldChar w:fldCharType="end"/>
        </w:r>
      </w:del>
      <w:ins w:id="827" w:author="Joisa, Chinmaya Udaya" w:date="2023-09-05T11:19:00Z">
        <w:r w:rsidR="00C65007">
          <w:rPr>
            <w:color w:val="000000"/>
            <w:highlight w:val="white"/>
          </w:rPr>
          <w:fldChar w:fldCharType="begin"/>
        </w:r>
        <w:r w:rsidR="00C65007">
          <w:rPr>
            <w:color w:val="000000"/>
            <w:highlight w:val="white"/>
          </w:rPr>
          <w:instrText>ADDIN paperpile_bibliography &lt;pp-bibliography&gt;&lt;first-reference-indices&gt;&lt;formatting&gt;1&lt;/formatting&gt;&lt;space-after&gt;1&lt;/space-after&gt;&lt;/first-reference-indices&gt;&lt;/pp-bibliography&gt; \* MERGEFORMAT</w:instrText>
        </w:r>
        <w:r w:rsidR="00C65007">
          <w:rPr>
            <w:color w:val="000000"/>
            <w:highlight w:val="white"/>
          </w:rPr>
          <w:fldChar w:fldCharType="separate"/>
        </w:r>
        <w:r w:rsidR="00C65007">
          <w:rPr>
            <w:color w:val="000000"/>
            <w:highlight w:val="white"/>
          </w:rPr>
          <w:t xml:space="preserve">Antar, Ahmad I., Zaher K. Otrock, Elias Jabbour, Mohamad Mohty, and Ali Bazarbachi. 2020. “FLT3 Inhibitors in Acute Myeloid Leukemia: Ten Frequently Asked Questions.” </w:t>
        </w:r>
        <w:r w:rsidR="00C65007" w:rsidRPr="00C65007">
          <w:rPr>
            <w:i/>
            <w:color w:val="000000"/>
            <w:highlight w:val="white"/>
          </w:rPr>
          <w:t>Leukemia</w:t>
        </w:r>
        <w:r w:rsidR="00C65007">
          <w:rPr>
            <w:color w:val="000000"/>
            <w:highlight w:val="white"/>
          </w:rPr>
          <w:t xml:space="preserve"> 34 (3): 682–96.</w:t>
        </w:r>
      </w:ins>
    </w:p>
    <w:p w14:paraId="2A8E972B" w14:textId="77777777" w:rsidR="00C65007" w:rsidRDefault="00C65007" w:rsidP="00C65007">
      <w:pPr>
        <w:widowControl w:val="0"/>
        <w:pBdr>
          <w:top w:val="nil"/>
          <w:left w:val="nil"/>
          <w:bottom w:val="nil"/>
          <w:right w:val="nil"/>
          <w:between w:val="nil"/>
        </w:pBdr>
        <w:spacing w:line="240" w:lineRule="auto"/>
        <w:ind w:left="720" w:hanging="720"/>
        <w:rPr>
          <w:ins w:id="828" w:author="Joisa, Chinmaya Udaya" w:date="2023-09-05T11:19:00Z"/>
          <w:color w:val="000000"/>
          <w:highlight w:val="white"/>
        </w:rPr>
      </w:pPr>
      <w:ins w:id="829" w:author="Joisa, Chinmaya Udaya" w:date="2023-09-05T11:19:00Z">
        <w:r>
          <w:rPr>
            <w:color w:val="000000"/>
            <w:highlight w:val="white"/>
          </w:rPr>
          <w:t xml:space="preserve">Berginski, Matthew E., Madison R. Jenner, Chinmaya U. Joisa, Silvia G. Herrera Loeza, Brian T. Golitz, Matthew B. Lipner, Jack R. Leary, et al. 2021. “Kinome State Is Predictive of Cell Viability in Pancreatic Cancer Tumor and Stroma Cell Lines.” </w:t>
        </w:r>
        <w:r w:rsidRPr="00C65007">
          <w:rPr>
            <w:i/>
            <w:color w:val="000000"/>
            <w:highlight w:val="white"/>
          </w:rPr>
          <w:t>BioRxiv</w:t>
        </w:r>
        <w:r>
          <w:rPr>
            <w:color w:val="000000"/>
            <w:highlight w:val="white"/>
          </w:rPr>
          <w:t>. https://doi.org/10.1101/2021.07.21.451515.</w:t>
        </w:r>
      </w:ins>
    </w:p>
    <w:p w14:paraId="11A92B7B" w14:textId="77777777" w:rsidR="00C65007" w:rsidRDefault="00C65007" w:rsidP="00C65007">
      <w:pPr>
        <w:widowControl w:val="0"/>
        <w:pBdr>
          <w:top w:val="nil"/>
          <w:left w:val="nil"/>
          <w:bottom w:val="nil"/>
          <w:right w:val="nil"/>
          <w:between w:val="nil"/>
        </w:pBdr>
        <w:spacing w:line="240" w:lineRule="auto"/>
        <w:ind w:left="720" w:hanging="720"/>
        <w:rPr>
          <w:ins w:id="830" w:author="Joisa, Chinmaya Udaya" w:date="2023-09-05T11:19:00Z"/>
          <w:color w:val="000000"/>
          <w:highlight w:val="white"/>
        </w:rPr>
      </w:pPr>
      <w:ins w:id="831" w:author="Joisa, Chinmaya Udaya" w:date="2023-09-05T11:19:00Z">
        <w:r>
          <w:rPr>
            <w:color w:val="000000"/>
            <w:highlight w:val="white"/>
          </w:rPr>
          <w:t xml:space="preserve">Berginski, Matthew E., Chinmaya U. Joisa, Brian T. Golitz, and Shawn M. Gomez. 2022. “Kinome Inhibition States and Multiomics Data Enable Prediction of Cell Viability in Diverse Cancer Types.” </w:t>
        </w:r>
        <w:r w:rsidRPr="00C65007">
          <w:rPr>
            <w:i/>
            <w:color w:val="000000"/>
            <w:highlight w:val="white"/>
          </w:rPr>
          <w:t>BioRxiv</w:t>
        </w:r>
        <w:r>
          <w:rPr>
            <w:color w:val="000000"/>
            <w:highlight w:val="white"/>
          </w:rPr>
          <w:t>. https://doi.org/10.1101/2022.04.08.487646.</w:t>
        </w:r>
      </w:ins>
    </w:p>
    <w:p w14:paraId="463BE3C9" w14:textId="77777777" w:rsidR="00C65007" w:rsidRDefault="00C65007" w:rsidP="00C65007">
      <w:pPr>
        <w:widowControl w:val="0"/>
        <w:pBdr>
          <w:top w:val="nil"/>
          <w:left w:val="nil"/>
          <w:bottom w:val="nil"/>
          <w:right w:val="nil"/>
          <w:between w:val="nil"/>
        </w:pBdr>
        <w:spacing w:line="240" w:lineRule="auto"/>
        <w:ind w:left="720" w:hanging="720"/>
        <w:rPr>
          <w:ins w:id="832" w:author="Joisa, Chinmaya Udaya" w:date="2023-09-05T11:19:00Z"/>
          <w:color w:val="000000"/>
          <w:highlight w:val="white"/>
        </w:rPr>
      </w:pPr>
      <w:ins w:id="833" w:author="Joisa, Chinmaya Udaya" w:date="2023-09-05T11:19:00Z">
        <w:r>
          <w:rPr>
            <w:color w:val="000000"/>
            <w:highlight w:val="white"/>
          </w:rPr>
          <w:t xml:space="preserve">Berginski, Matthew E., Nienke Moret, Changchang Liu, Dennis Goldfarb, Peter K. Sorger, and Shawn M. Gomez. 2021. “The Dark Kinase Knowledgebase: An Online Compendium of Knowledge and Experimental Results of Understudied Kinases.” </w:t>
        </w:r>
        <w:r w:rsidRPr="00C65007">
          <w:rPr>
            <w:i/>
            <w:color w:val="000000"/>
            <w:highlight w:val="white"/>
          </w:rPr>
          <w:t>Nucleic Acids Research</w:t>
        </w:r>
        <w:r>
          <w:rPr>
            <w:color w:val="000000"/>
            <w:highlight w:val="white"/>
          </w:rPr>
          <w:t xml:space="preserve"> 49 (D1): D529–35.</w:t>
        </w:r>
      </w:ins>
    </w:p>
    <w:p w14:paraId="64DA250C" w14:textId="77777777" w:rsidR="00C65007" w:rsidRDefault="00C65007" w:rsidP="00C65007">
      <w:pPr>
        <w:widowControl w:val="0"/>
        <w:pBdr>
          <w:top w:val="nil"/>
          <w:left w:val="nil"/>
          <w:bottom w:val="nil"/>
          <w:right w:val="nil"/>
          <w:between w:val="nil"/>
        </w:pBdr>
        <w:spacing w:line="240" w:lineRule="auto"/>
        <w:ind w:left="720" w:hanging="720"/>
        <w:rPr>
          <w:ins w:id="834" w:author="Joisa, Chinmaya Udaya" w:date="2023-09-05T11:19:00Z"/>
          <w:color w:val="000000"/>
          <w:highlight w:val="white"/>
        </w:rPr>
      </w:pPr>
      <w:ins w:id="835" w:author="Joisa, Chinmaya Udaya" w:date="2023-09-05T11:19:00Z">
        <w:r>
          <w:rPr>
            <w:color w:val="000000"/>
            <w:highlight w:val="white"/>
          </w:rPr>
          <w:t xml:space="preserve">Chen, Tianqi, and Carlos Guestrin. 2016. “XGBoost: A Scalable Tree Boosting System.” </w:t>
        </w:r>
        <w:r w:rsidRPr="00C65007">
          <w:rPr>
            <w:i/>
            <w:color w:val="000000"/>
            <w:highlight w:val="white"/>
          </w:rPr>
          <w:t>ArXiv [Cs.LG]</w:t>
        </w:r>
        <w:r>
          <w:rPr>
            <w:color w:val="000000"/>
            <w:highlight w:val="white"/>
          </w:rPr>
          <w:t>. arXiv. http://arxiv.org/abs/1603.02754.</w:t>
        </w:r>
      </w:ins>
    </w:p>
    <w:p w14:paraId="248F047D" w14:textId="77777777" w:rsidR="00C65007" w:rsidRDefault="00C65007" w:rsidP="00C65007">
      <w:pPr>
        <w:widowControl w:val="0"/>
        <w:pBdr>
          <w:top w:val="nil"/>
          <w:left w:val="nil"/>
          <w:bottom w:val="nil"/>
          <w:right w:val="nil"/>
          <w:between w:val="nil"/>
        </w:pBdr>
        <w:spacing w:line="240" w:lineRule="auto"/>
        <w:ind w:left="720" w:hanging="720"/>
        <w:rPr>
          <w:ins w:id="836" w:author="Joisa, Chinmaya Udaya" w:date="2023-09-05T11:19:00Z"/>
          <w:color w:val="000000"/>
          <w:highlight w:val="white"/>
        </w:rPr>
      </w:pPr>
      <w:ins w:id="837" w:author="Joisa, Chinmaya Udaya" w:date="2023-09-05T11:19:00Z">
        <w:r>
          <w:rPr>
            <w:color w:val="000000"/>
            <w:highlight w:val="white"/>
          </w:rPr>
          <w:t xml:space="preserve">Corsello, Steven M., Rohith T. Nagari, Ryan D. Spangler, Jordan Rossen, Mustafa Kocak, Jordan G. Bryan, Ranad Humeidi, et al. 2020. “Discovering the Anti-Cancer Potential of Non-Oncology Drugs by Systematic Viability Profiling.” </w:t>
        </w:r>
        <w:r w:rsidRPr="00C65007">
          <w:rPr>
            <w:i/>
            <w:color w:val="000000"/>
            <w:highlight w:val="white"/>
          </w:rPr>
          <w:t>Nature Cancer</w:t>
        </w:r>
        <w:r>
          <w:rPr>
            <w:color w:val="000000"/>
            <w:highlight w:val="white"/>
          </w:rPr>
          <w:t xml:space="preserve"> 1 (2): 235–48.</w:t>
        </w:r>
      </w:ins>
    </w:p>
    <w:p w14:paraId="2901CCC3" w14:textId="77777777" w:rsidR="00C65007" w:rsidRDefault="00C65007" w:rsidP="00C65007">
      <w:pPr>
        <w:widowControl w:val="0"/>
        <w:pBdr>
          <w:top w:val="nil"/>
          <w:left w:val="nil"/>
          <w:bottom w:val="nil"/>
          <w:right w:val="nil"/>
          <w:between w:val="nil"/>
        </w:pBdr>
        <w:spacing w:line="240" w:lineRule="auto"/>
        <w:ind w:left="720" w:hanging="720"/>
        <w:rPr>
          <w:ins w:id="838" w:author="Joisa, Chinmaya Udaya" w:date="2023-09-05T11:19:00Z"/>
          <w:color w:val="000000"/>
          <w:highlight w:val="white"/>
        </w:rPr>
      </w:pPr>
      <w:ins w:id="839" w:author="Joisa, Chinmaya Udaya" w:date="2023-09-05T11:19:00Z">
        <w:r>
          <w:rPr>
            <w:color w:val="000000"/>
            <w:highlight w:val="white"/>
          </w:rPr>
          <w:t xml:space="preserve">Costello, James C., Laura M. Heiser, Elisabeth Georgii, Mehmet Gönen, Michael P. Menden, Nicholas J. Wang, Mukesh Bansal, et al. 2014. “A Community Effort to Assess and Improve Drug Sensitivity Prediction Algorithms.” </w:t>
        </w:r>
        <w:r w:rsidRPr="00C65007">
          <w:rPr>
            <w:i/>
            <w:color w:val="000000"/>
            <w:highlight w:val="white"/>
          </w:rPr>
          <w:t>Nature Biotechnology</w:t>
        </w:r>
        <w:r>
          <w:rPr>
            <w:color w:val="000000"/>
            <w:highlight w:val="white"/>
          </w:rPr>
          <w:t xml:space="preserve"> 32 (12): 1202–12.</w:t>
        </w:r>
      </w:ins>
    </w:p>
    <w:p w14:paraId="370023B8" w14:textId="77777777" w:rsidR="00C65007" w:rsidRDefault="00C65007" w:rsidP="00C65007">
      <w:pPr>
        <w:widowControl w:val="0"/>
        <w:pBdr>
          <w:top w:val="nil"/>
          <w:left w:val="nil"/>
          <w:bottom w:val="nil"/>
          <w:right w:val="nil"/>
          <w:between w:val="nil"/>
        </w:pBdr>
        <w:spacing w:line="240" w:lineRule="auto"/>
        <w:ind w:left="720" w:hanging="720"/>
        <w:rPr>
          <w:ins w:id="840" w:author="Joisa, Chinmaya Udaya" w:date="2023-09-05T11:19:00Z"/>
          <w:color w:val="000000"/>
          <w:highlight w:val="white"/>
        </w:rPr>
      </w:pPr>
      <w:ins w:id="841" w:author="Joisa, Chinmaya Udaya" w:date="2023-09-05T11:19:00Z">
        <w:r>
          <w:rPr>
            <w:color w:val="000000"/>
            <w:highlight w:val="white"/>
          </w:rPr>
          <w:t xml:space="preserve">Drewry, David H., Carrow I. Wells, David M. Andrews, Richard Angell, Hassan Al-Ali, Alison D. Axtman, Stephen J. Capuzzi, et al. 2017. “Progress towards a Public Chemogenomic Set for Protein Kinases and a Call for Contributions.” </w:t>
        </w:r>
        <w:r w:rsidRPr="00C65007">
          <w:rPr>
            <w:i/>
            <w:color w:val="000000"/>
            <w:highlight w:val="white"/>
          </w:rPr>
          <w:t>PloS One</w:t>
        </w:r>
        <w:r>
          <w:rPr>
            <w:color w:val="000000"/>
            <w:highlight w:val="white"/>
          </w:rPr>
          <w:t xml:space="preserve"> 12 (8): e0181585.</w:t>
        </w:r>
      </w:ins>
    </w:p>
    <w:p w14:paraId="6A519A66" w14:textId="77777777" w:rsidR="00C65007" w:rsidRDefault="00C65007" w:rsidP="00C65007">
      <w:pPr>
        <w:widowControl w:val="0"/>
        <w:pBdr>
          <w:top w:val="nil"/>
          <w:left w:val="nil"/>
          <w:bottom w:val="nil"/>
          <w:right w:val="nil"/>
          <w:between w:val="nil"/>
        </w:pBdr>
        <w:spacing w:line="240" w:lineRule="auto"/>
        <w:ind w:left="720" w:hanging="720"/>
        <w:rPr>
          <w:ins w:id="842" w:author="Joisa, Chinmaya Udaya" w:date="2023-09-05T11:19:00Z"/>
          <w:color w:val="000000"/>
          <w:highlight w:val="white"/>
        </w:rPr>
      </w:pPr>
      <w:ins w:id="843" w:author="Joisa, Chinmaya Udaya" w:date="2023-09-05T11:19:00Z">
        <w:r>
          <w:rPr>
            <w:color w:val="000000"/>
            <w:highlight w:val="white"/>
          </w:rPr>
          <w:t xml:space="preserve">Essegian, Derek, Rimpi Khurana, Vasileios Stathias, and Stephan C. Schürer. 2020. “The Clinical Kinase Index: A Method to Prioritize Understudied Kinases as Drug Targets for the Treatment of Cancer.” </w:t>
        </w:r>
        <w:r w:rsidRPr="00C65007">
          <w:rPr>
            <w:i/>
            <w:color w:val="000000"/>
            <w:highlight w:val="white"/>
          </w:rPr>
          <w:t>Cell Reports. Medicine</w:t>
        </w:r>
        <w:r>
          <w:rPr>
            <w:color w:val="000000"/>
            <w:highlight w:val="white"/>
          </w:rPr>
          <w:t xml:space="preserve"> 1 (7): 100128.</w:t>
        </w:r>
      </w:ins>
    </w:p>
    <w:p w14:paraId="539FDF41" w14:textId="77777777" w:rsidR="00C65007" w:rsidRDefault="00C65007" w:rsidP="00C65007">
      <w:pPr>
        <w:widowControl w:val="0"/>
        <w:pBdr>
          <w:top w:val="nil"/>
          <w:left w:val="nil"/>
          <w:bottom w:val="nil"/>
          <w:right w:val="nil"/>
          <w:between w:val="nil"/>
        </w:pBdr>
        <w:spacing w:line="240" w:lineRule="auto"/>
        <w:ind w:left="720" w:hanging="720"/>
        <w:rPr>
          <w:ins w:id="844" w:author="Joisa, Chinmaya Udaya" w:date="2023-09-05T11:19:00Z"/>
          <w:color w:val="000000"/>
          <w:highlight w:val="white"/>
        </w:rPr>
      </w:pPr>
      <w:ins w:id="845" w:author="Joisa, Chinmaya Udaya" w:date="2023-09-05T11:19:00Z">
        <w:r>
          <w:rPr>
            <w:color w:val="000000"/>
            <w:highlight w:val="white"/>
          </w:rPr>
          <w:lastRenderedPageBreak/>
          <w:t xml:space="preserve">Friedman, Jerome, Trevor Hastie, and Rob Tibshirani. 2010. “Regularization Paths for Generalized Linear Models via Coordinate Descent.” </w:t>
        </w:r>
        <w:r w:rsidRPr="00C65007">
          <w:rPr>
            <w:i/>
            <w:color w:val="000000"/>
            <w:highlight w:val="white"/>
          </w:rPr>
          <w:t>Journal of Statistical Software</w:t>
        </w:r>
        <w:r>
          <w:rPr>
            <w:color w:val="000000"/>
            <w:highlight w:val="white"/>
          </w:rPr>
          <w:t xml:space="preserve"> 33 (1): 1–22.</w:t>
        </w:r>
      </w:ins>
    </w:p>
    <w:p w14:paraId="607B4811" w14:textId="77777777" w:rsidR="00C65007" w:rsidRDefault="00C65007" w:rsidP="00C65007">
      <w:pPr>
        <w:widowControl w:val="0"/>
        <w:pBdr>
          <w:top w:val="nil"/>
          <w:left w:val="nil"/>
          <w:bottom w:val="nil"/>
          <w:right w:val="nil"/>
          <w:between w:val="nil"/>
        </w:pBdr>
        <w:spacing w:line="240" w:lineRule="auto"/>
        <w:ind w:left="720" w:hanging="720"/>
        <w:rPr>
          <w:ins w:id="846" w:author="Joisa, Chinmaya Udaya" w:date="2023-09-05T11:19:00Z"/>
          <w:color w:val="000000"/>
          <w:highlight w:val="white"/>
        </w:rPr>
      </w:pPr>
      <w:ins w:id="847" w:author="Joisa, Chinmaya Udaya" w:date="2023-09-05T11:19:00Z">
        <w:r>
          <w:rPr>
            <w:color w:val="000000"/>
            <w:highlight w:val="white"/>
          </w:rPr>
          <w:t xml:space="preserve">Gadagkar, Sudhindra R., and Gerald B. Call. 2015. “Computational Tools for Fitting the Hill Equation to Dose-Response Curves.” </w:t>
        </w:r>
        <w:r w:rsidRPr="00C65007">
          <w:rPr>
            <w:i/>
            <w:color w:val="000000"/>
            <w:highlight w:val="white"/>
          </w:rPr>
          <w:t>Journal of Pharmacological and Toxicological Methods</w:t>
        </w:r>
        <w:r>
          <w:rPr>
            <w:color w:val="000000"/>
            <w:highlight w:val="white"/>
          </w:rPr>
          <w:t xml:space="preserve"> 71 (January): 68–76.</w:t>
        </w:r>
      </w:ins>
    </w:p>
    <w:p w14:paraId="6409FE9E" w14:textId="77777777" w:rsidR="00C65007" w:rsidRDefault="00C65007" w:rsidP="00C65007">
      <w:pPr>
        <w:widowControl w:val="0"/>
        <w:pBdr>
          <w:top w:val="nil"/>
          <w:left w:val="nil"/>
          <w:bottom w:val="nil"/>
          <w:right w:val="nil"/>
          <w:between w:val="nil"/>
        </w:pBdr>
        <w:spacing w:line="240" w:lineRule="auto"/>
        <w:ind w:left="720" w:hanging="720"/>
        <w:rPr>
          <w:ins w:id="848" w:author="Joisa, Chinmaya Udaya" w:date="2023-09-05T11:19:00Z"/>
          <w:color w:val="000000"/>
          <w:highlight w:val="white"/>
        </w:rPr>
      </w:pPr>
      <w:ins w:id="849" w:author="Joisa, Chinmaya Udaya" w:date="2023-09-05T11:19:00Z">
        <w:r>
          <w:rPr>
            <w:color w:val="000000"/>
            <w:highlight w:val="white"/>
          </w:rPr>
          <w:t xml:space="preserve">Gambacorti-Passerini, Carlo, Laura Antolini, François-Xavier Mahon, Francois Guilhot, Michael Deininger, Carmen Fava, Arnon Nagler, et al. 2011. “Multicenter Independent Assessment of Outcomes in Chronic Myeloid Leukemia Patients Treated with Imatinib.” </w:t>
        </w:r>
        <w:r w:rsidRPr="00C65007">
          <w:rPr>
            <w:i/>
            <w:color w:val="000000"/>
            <w:highlight w:val="white"/>
          </w:rPr>
          <w:t>Journal of the National Cancer Institute</w:t>
        </w:r>
        <w:r>
          <w:rPr>
            <w:color w:val="000000"/>
            <w:highlight w:val="white"/>
          </w:rPr>
          <w:t xml:space="preserve"> 103 (7): 553–61.</w:t>
        </w:r>
      </w:ins>
    </w:p>
    <w:p w14:paraId="52E8A1A4" w14:textId="77777777" w:rsidR="00C65007" w:rsidRDefault="00C65007" w:rsidP="00C65007">
      <w:pPr>
        <w:widowControl w:val="0"/>
        <w:pBdr>
          <w:top w:val="nil"/>
          <w:left w:val="nil"/>
          <w:bottom w:val="nil"/>
          <w:right w:val="nil"/>
          <w:between w:val="nil"/>
        </w:pBdr>
        <w:spacing w:line="240" w:lineRule="auto"/>
        <w:ind w:left="720" w:hanging="720"/>
        <w:rPr>
          <w:ins w:id="850" w:author="Joisa, Chinmaya Udaya" w:date="2023-09-05T11:19:00Z"/>
          <w:color w:val="000000"/>
          <w:highlight w:val="white"/>
        </w:rPr>
      </w:pPr>
      <w:ins w:id="851" w:author="Joisa, Chinmaya Udaya" w:date="2023-09-05T11:19:00Z">
        <w:r>
          <w:rPr>
            <w:color w:val="000000"/>
            <w:highlight w:val="white"/>
          </w:rPr>
          <w:t xml:space="preserve">Gönen, Mehmet, and Adam A. Margolin. 2014. “Drug Susceptibility Prediction against a Panel of Drugs Using Kernelized Bayesian Multitask Learning.” </w:t>
        </w:r>
        <w:r w:rsidRPr="00C65007">
          <w:rPr>
            <w:i/>
            <w:color w:val="000000"/>
            <w:highlight w:val="white"/>
          </w:rPr>
          <w:t xml:space="preserve">Bioinformatics </w:t>
        </w:r>
        <w:r>
          <w:rPr>
            <w:color w:val="000000"/>
            <w:highlight w:val="white"/>
          </w:rPr>
          <w:t xml:space="preserve"> 30 (17): i556-63.</w:t>
        </w:r>
      </w:ins>
    </w:p>
    <w:p w14:paraId="758E3822" w14:textId="77777777" w:rsidR="00C65007" w:rsidRDefault="00C65007" w:rsidP="00C65007">
      <w:pPr>
        <w:widowControl w:val="0"/>
        <w:pBdr>
          <w:top w:val="nil"/>
          <w:left w:val="nil"/>
          <w:bottom w:val="nil"/>
          <w:right w:val="nil"/>
          <w:between w:val="nil"/>
        </w:pBdr>
        <w:spacing w:line="240" w:lineRule="auto"/>
        <w:ind w:left="720" w:hanging="720"/>
        <w:rPr>
          <w:ins w:id="852" w:author="Joisa, Chinmaya Udaya" w:date="2023-09-05T11:19:00Z"/>
          <w:color w:val="000000"/>
          <w:highlight w:val="white"/>
        </w:rPr>
      </w:pPr>
      <w:ins w:id="853" w:author="Joisa, Chinmaya Udaya" w:date="2023-09-05T11:19:00Z">
        <w:r>
          <w:rPr>
            <w:color w:val="000000"/>
            <w:highlight w:val="white"/>
          </w:rPr>
          <w:t xml:space="preserve">Klaeger, Susan, Stephanie Heinzlmeir, Mathias Wilhelm, Harald Polzer, Binje Vick, Paul-Albert Koenig, Maria Reinecke, et al. 2017. “The Target Landscape of Clinical Kinase Drugs.” </w:t>
        </w:r>
        <w:r w:rsidRPr="00C65007">
          <w:rPr>
            <w:i/>
            <w:color w:val="000000"/>
            <w:highlight w:val="white"/>
          </w:rPr>
          <w:t>Science</w:t>
        </w:r>
        <w:r>
          <w:rPr>
            <w:color w:val="000000"/>
            <w:highlight w:val="white"/>
          </w:rPr>
          <w:t xml:space="preserve"> 358 (6367). https://doi.org/10.1126/science.aan4368.</w:t>
        </w:r>
      </w:ins>
    </w:p>
    <w:p w14:paraId="119E7922" w14:textId="77777777" w:rsidR="00C65007" w:rsidRDefault="00C65007" w:rsidP="00C65007">
      <w:pPr>
        <w:widowControl w:val="0"/>
        <w:pBdr>
          <w:top w:val="nil"/>
          <w:left w:val="nil"/>
          <w:bottom w:val="nil"/>
          <w:right w:val="nil"/>
          <w:between w:val="nil"/>
        </w:pBdr>
        <w:spacing w:line="240" w:lineRule="auto"/>
        <w:ind w:left="720" w:hanging="720"/>
        <w:rPr>
          <w:ins w:id="854" w:author="Joisa, Chinmaya Udaya" w:date="2023-09-05T11:19:00Z"/>
          <w:color w:val="000000"/>
          <w:highlight w:val="white"/>
        </w:rPr>
      </w:pPr>
      <w:ins w:id="855" w:author="Joisa, Chinmaya Udaya" w:date="2023-09-05T11:19:00Z">
        <w:r>
          <w:rPr>
            <w:color w:val="000000"/>
            <w:highlight w:val="white"/>
          </w:rPr>
          <w:t xml:space="preserve">Koleti, Amar, Raymond Terryn, Vasileios Stathias, Caty Chung, Daniel J. Cooper, John P. Turner, Dušica Vidovic, et al. 2018. “Data Portal for the Library of Integrated Network-Based Cellular Signatures (LINCS) Program: Integrated Access to Diverse Large-Scale Cellular Perturbation Response Data.” </w:t>
        </w:r>
        <w:r w:rsidRPr="00C65007">
          <w:rPr>
            <w:i/>
            <w:color w:val="000000"/>
            <w:highlight w:val="white"/>
          </w:rPr>
          <w:t>Nucleic Acids Research</w:t>
        </w:r>
        <w:r>
          <w:rPr>
            <w:color w:val="000000"/>
            <w:highlight w:val="white"/>
          </w:rPr>
          <w:t xml:space="preserve"> 46 (D1): D558–66.</w:t>
        </w:r>
      </w:ins>
    </w:p>
    <w:p w14:paraId="314AF4F6" w14:textId="77777777" w:rsidR="00C65007" w:rsidRDefault="00C65007" w:rsidP="00C65007">
      <w:pPr>
        <w:widowControl w:val="0"/>
        <w:pBdr>
          <w:top w:val="nil"/>
          <w:left w:val="nil"/>
          <w:bottom w:val="nil"/>
          <w:right w:val="nil"/>
          <w:between w:val="nil"/>
        </w:pBdr>
        <w:spacing w:line="240" w:lineRule="auto"/>
        <w:ind w:left="720" w:hanging="720"/>
        <w:rPr>
          <w:ins w:id="856" w:author="Joisa, Chinmaya Udaya" w:date="2023-09-05T11:19:00Z"/>
          <w:color w:val="000000"/>
          <w:highlight w:val="white"/>
        </w:rPr>
      </w:pPr>
      <w:ins w:id="857" w:author="Joisa, Chinmaya Udaya" w:date="2023-09-05T11:19:00Z">
        <w:r>
          <w:rPr>
            <w:color w:val="000000"/>
            <w:highlight w:val="white"/>
          </w:rPr>
          <w:t xml:space="preserve">Laufer, Stefan, and Jürgen Bajorath. 2022. “New Horizons in Drug Discovery - Understanding and Advancing Different Types of Kinase Inhibitors: Seven Years in Kinase Inhibitor Research with Impressive Achievements and New Future Prospects.” </w:t>
        </w:r>
        <w:r w:rsidRPr="00C65007">
          <w:rPr>
            <w:i/>
            <w:color w:val="000000"/>
            <w:highlight w:val="white"/>
          </w:rPr>
          <w:t>Journal of Medicinal Chemistry</w:t>
        </w:r>
        <w:r>
          <w:rPr>
            <w:color w:val="000000"/>
            <w:highlight w:val="white"/>
          </w:rPr>
          <w:t xml:space="preserve"> 65 (2): 891–92.</w:t>
        </w:r>
      </w:ins>
    </w:p>
    <w:p w14:paraId="3783118E" w14:textId="77777777" w:rsidR="00C65007" w:rsidRDefault="00C65007" w:rsidP="00C65007">
      <w:pPr>
        <w:widowControl w:val="0"/>
        <w:pBdr>
          <w:top w:val="nil"/>
          <w:left w:val="nil"/>
          <w:bottom w:val="nil"/>
          <w:right w:val="nil"/>
          <w:between w:val="nil"/>
        </w:pBdr>
        <w:spacing w:line="240" w:lineRule="auto"/>
        <w:ind w:left="720" w:hanging="720"/>
        <w:rPr>
          <w:ins w:id="858" w:author="Joisa, Chinmaya Udaya" w:date="2023-09-05T11:19:00Z"/>
          <w:color w:val="000000"/>
          <w:highlight w:val="white"/>
        </w:rPr>
      </w:pPr>
      <w:ins w:id="859" w:author="Joisa, Chinmaya Udaya" w:date="2023-09-05T11:19:00Z">
        <w:r>
          <w:rPr>
            <w:color w:val="000000"/>
            <w:highlight w:val="white"/>
          </w:rPr>
          <w:t xml:space="preserve">Lima, Keli, Juan Luiz Coelho-Silva, Gabriela Sarti Kinker, Diego Antonio Pereira-Martins, Fabiola Traina, Pedro Augusto Carlos Magno Fernandes, Regina Pekelmann Markus, Antonio Roberto Lucena-Araujo, and João Agostinho Machado-Neto. 2019. “PIP4K2A and PIP4K2C Transcript Levels Are Associated with Cytogenetic Risk and Survival Outcomes in Acute Myeloid Leukemia.” </w:t>
        </w:r>
        <w:r w:rsidRPr="00C65007">
          <w:rPr>
            <w:i/>
            <w:color w:val="000000"/>
            <w:highlight w:val="white"/>
          </w:rPr>
          <w:t>Cancer Genetics</w:t>
        </w:r>
        <w:r>
          <w:rPr>
            <w:color w:val="000000"/>
            <w:highlight w:val="white"/>
          </w:rPr>
          <w:t xml:space="preserve"> 233–234 (April): 56–66.</w:t>
        </w:r>
      </w:ins>
    </w:p>
    <w:p w14:paraId="7FA78B91" w14:textId="77777777" w:rsidR="00C65007" w:rsidRDefault="00C65007" w:rsidP="00C65007">
      <w:pPr>
        <w:widowControl w:val="0"/>
        <w:pBdr>
          <w:top w:val="nil"/>
          <w:left w:val="nil"/>
          <w:bottom w:val="nil"/>
          <w:right w:val="nil"/>
          <w:between w:val="nil"/>
        </w:pBdr>
        <w:spacing w:line="240" w:lineRule="auto"/>
        <w:ind w:left="720" w:hanging="720"/>
        <w:rPr>
          <w:ins w:id="860" w:author="Joisa, Chinmaya Udaya" w:date="2023-09-05T11:19:00Z"/>
          <w:color w:val="000000"/>
          <w:highlight w:val="white"/>
        </w:rPr>
      </w:pPr>
      <w:ins w:id="861" w:author="Joisa, Chinmaya Udaya" w:date="2023-09-05T11:19:00Z">
        <w:r>
          <w:rPr>
            <w:color w:val="000000"/>
            <w:highlight w:val="white"/>
          </w:rPr>
          <w:t xml:space="preserve">Lipner, Matthew B., Xianlu L. Peng, Chong Jin, Yi Xu, Yanzhe Gao, Michael P. East, Naim U. Rashid, et al. 2020. “Irreversible JNK1-JUN Inhibition by JNK-IN-8 Sensitizes Pancreatic Cancer to 5-FU/FOLFOX Chemotherapy.” </w:t>
        </w:r>
        <w:r w:rsidRPr="00C65007">
          <w:rPr>
            <w:i/>
            <w:color w:val="000000"/>
            <w:highlight w:val="white"/>
          </w:rPr>
          <w:t>JCI Insight</w:t>
        </w:r>
        <w:r>
          <w:rPr>
            <w:color w:val="000000"/>
            <w:highlight w:val="white"/>
          </w:rPr>
          <w:t xml:space="preserve"> 5 (8). https://doi.org/10.1172/jci.insight.129905.</w:t>
        </w:r>
      </w:ins>
    </w:p>
    <w:p w14:paraId="7392111A" w14:textId="77777777" w:rsidR="00C65007" w:rsidRDefault="00C65007" w:rsidP="00C65007">
      <w:pPr>
        <w:widowControl w:val="0"/>
        <w:pBdr>
          <w:top w:val="nil"/>
          <w:left w:val="nil"/>
          <w:bottom w:val="nil"/>
          <w:right w:val="nil"/>
          <w:between w:val="nil"/>
        </w:pBdr>
        <w:spacing w:line="240" w:lineRule="auto"/>
        <w:ind w:left="720" w:hanging="720"/>
        <w:rPr>
          <w:ins w:id="862" w:author="Joisa, Chinmaya Udaya" w:date="2023-09-05T11:19:00Z"/>
          <w:color w:val="000000"/>
          <w:highlight w:val="white"/>
        </w:rPr>
      </w:pPr>
      <w:ins w:id="863" w:author="Joisa, Chinmaya Udaya" w:date="2023-09-05T11:19:00Z">
        <w:r>
          <w:rPr>
            <w:color w:val="000000"/>
            <w:highlight w:val="white"/>
          </w:rPr>
          <w:t xml:space="preserve">Lovly, Christine M., and Alice T. Shaw. 2014. “Molecular Pathways: Resistance to Kinase Inhibitors and Implications for Therapeutic Strategies.” </w:t>
        </w:r>
        <w:r w:rsidRPr="00C65007">
          <w:rPr>
            <w:i/>
            <w:color w:val="000000"/>
            <w:highlight w:val="white"/>
          </w:rPr>
          <w:t>Clinical Cancer Research: An Official Journal of the American Association for Cancer Research</w:t>
        </w:r>
        <w:r>
          <w:rPr>
            <w:color w:val="000000"/>
            <w:highlight w:val="white"/>
          </w:rPr>
          <w:t xml:space="preserve"> 20 (9): 2249–56.</w:t>
        </w:r>
      </w:ins>
    </w:p>
    <w:p w14:paraId="537CDDEC" w14:textId="77777777" w:rsidR="00C65007" w:rsidRDefault="00C65007" w:rsidP="00C65007">
      <w:pPr>
        <w:widowControl w:val="0"/>
        <w:pBdr>
          <w:top w:val="nil"/>
          <w:left w:val="nil"/>
          <w:bottom w:val="nil"/>
          <w:right w:val="nil"/>
          <w:between w:val="nil"/>
        </w:pBdr>
        <w:spacing w:line="240" w:lineRule="auto"/>
        <w:ind w:left="720" w:hanging="720"/>
        <w:rPr>
          <w:ins w:id="864" w:author="Joisa, Chinmaya Udaya" w:date="2023-09-05T11:19:00Z"/>
          <w:color w:val="000000"/>
          <w:highlight w:val="white"/>
        </w:rPr>
      </w:pPr>
      <w:ins w:id="865" w:author="Joisa, Chinmaya Udaya" w:date="2023-09-05T11:19:00Z">
        <w:r>
          <w:rPr>
            <w:color w:val="000000"/>
            <w:highlight w:val="white"/>
          </w:rPr>
          <w:t xml:space="preserve">McInnes, Leland, John Healy, Nathaniel Saul, and Lukas Großberger. 2018. “UMAP: Uniform Manifold Approximation and Projection.” </w:t>
        </w:r>
        <w:r w:rsidRPr="00C65007">
          <w:rPr>
            <w:i/>
            <w:color w:val="000000"/>
            <w:highlight w:val="white"/>
          </w:rPr>
          <w:t xml:space="preserve">Journal of </w:t>
        </w:r>
        <w:proofErr w:type="gramStart"/>
        <w:r w:rsidRPr="00C65007">
          <w:rPr>
            <w:i/>
            <w:color w:val="000000"/>
            <w:highlight w:val="white"/>
          </w:rPr>
          <w:t>Open Source</w:t>
        </w:r>
        <w:proofErr w:type="gramEnd"/>
        <w:r w:rsidRPr="00C65007">
          <w:rPr>
            <w:i/>
            <w:color w:val="000000"/>
            <w:highlight w:val="white"/>
          </w:rPr>
          <w:t xml:space="preserve"> Software</w:t>
        </w:r>
        <w:r>
          <w:rPr>
            <w:color w:val="000000"/>
            <w:highlight w:val="white"/>
          </w:rPr>
          <w:t xml:space="preserve"> 3 (29): 861.</w:t>
        </w:r>
      </w:ins>
    </w:p>
    <w:p w14:paraId="09CC2CA4" w14:textId="77777777" w:rsidR="00C65007" w:rsidRDefault="00C65007" w:rsidP="00C65007">
      <w:pPr>
        <w:widowControl w:val="0"/>
        <w:pBdr>
          <w:top w:val="nil"/>
          <w:left w:val="nil"/>
          <w:bottom w:val="nil"/>
          <w:right w:val="nil"/>
          <w:between w:val="nil"/>
        </w:pBdr>
        <w:spacing w:line="240" w:lineRule="auto"/>
        <w:ind w:left="720" w:hanging="720"/>
        <w:rPr>
          <w:ins w:id="866" w:author="Joisa, Chinmaya Udaya" w:date="2023-09-05T11:19:00Z"/>
          <w:color w:val="000000"/>
          <w:highlight w:val="white"/>
        </w:rPr>
      </w:pPr>
      <w:ins w:id="867" w:author="Joisa, Chinmaya Udaya" w:date="2023-09-05T11:19:00Z">
        <w:r>
          <w:rPr>
            <w:color w:val="000000"/>
            <w:highlight w:val="white"/>
          </w:rPr>
          <w:t xml:space="preserve">Oprea, Tudor I., Cristian G. Bologa, Søren Brunak, Allen Campbell, Gregory N. Gan, Anna Gaulton, Shawn M. Gomez, et al. 2018. “Unexplored Therapeutic Opportunities in the Human Genome.” </w:t>
        </w:r>
        <w:r w:rsidRPr="00C65007">
          <w:rPr>
            <w:i/>
            <w:color w:val="000000"/>
            <w:highlight w:val="white"/>
          </w:rPr>
          <w:t>Nature Reviews. Drug Discovery</w:t>
        </w:r>
        <w:r>
          <w:rPr>
            <w:color w:val="000000"/>
            <w:highlight w:val="white"/>
          </w:rPr>
          <w:t xml:space="preserve"> 17 (5): 317–32.</w:t>
        </w:r>
      </w:ins>
    </w:p>
    <w:p w14:paraId="21C8857C" w14:textId="77777777" w:rsidR="00C65007" w:rsidRDefault="00C65007" w:rsidP="00C65007">
      <w:pPr>
        <w:widowControl w:val="0"/>
        <w:pBdr>
          <w:top w:val="nil"/>
          <w:left w:val="nil"/>
          <w:bottom w:val="nil"/>
          <w:right w:val="nil"/>
          <w:between w:val="nil"/>
        </w:pBdr>
        <w:spacing w:line="240" w:lineRule="auto"/>
        <w:ind w:left="720" w:hanging="720"/>
        <w:rPr>
          <w:ins w:id="868" w:author="Joisa, Chinmaya Udaya" w:date="2023-09-05T11:19:00Z"/>
          <w:color w:val="000000"/>
          <w:highlight w:val="white"/>
        </w:rPr>
      </w:pPr>
      <w:ins w:id="869" w:author="Joisa, Chinmaya Udaya" w:date="2023-09-05T11:19:00Z">
        <w:r>
          <w:rPr>
            <w:color w:val="000000"/>
            <w:highlight w:val="white"/>
          </w:rPr>
          <w:t xml:space="preserve">Patricelli, Matthew P., Tyzoon K. Nomanbhoy, Jiangyue Wu, Heidi Brown, David Zhou, Jianming Zhang, Subadhra Jagannathan, et al. 2011. “In Situ Kinase Profiling Reveals Functionally Relevant Properties of Native Kinases.” </w:t>
        </w:r>
        <w:r w:rsidRPr="00C65007">
          <w:rPr>
            <w:i/>
            <w:color w:val="000000"/>
            <w:highlight w:val="white"/>
          </w:rPr>
          <w:t>Chemistry &amp; Biology</w:t>
        </w:r>
        <w:r>
          <w:rPr>
            <w:color w:val="000000"/>
            <w:highlight w:val="white"/>
          </w:rPr>
          <w:t xml:space="preserve"> 18 (6): 699–710.</w:t>
        </w:r>
      </w:ins>
    </w:p>
    <w:p w14:paraId="536CDE9C" w14:textId="77777777" w:rsidR="00C65007" w:rsidRDefault="00C65007" w:rsidP="00C65007">
      <w:pPr>
        <w:widowControl w:val="0"/>
        <w:pBdr>
          <w:top w:val="nil"/>
          <w:left w:val="nil"/>
          <w:bottom w:val="nil"/>
          <w:right w:val="nil"/>
          <w:between w:val="nil"/>
        </w:pBdr>
        <w:spacing w:line="240" w:lineRule="auto"/>
        <w:ind w:left="720" w:hanging="720"/>
        <w:rPr>
          <w:ins w:id="870" w:author="Joisa, Chinmaya Udaya" w:date="2023-09-05T11:19:00Z"/>
          <w:color w:val="000000"/>
          <w:highlight w:val="white"/>
        </w:rPr>
      </w:pPr>
      <w:ins w:id="871" w:author="Joisa, Chinmaya Udaya" w:date="2023-09-05T11:19:00Z">
        <w:r>
          <w:rPr>
            <w:color w:val="000000"/>
            <w:highlight w:val="white"/>
          </w:rPr>
          <w:t xml:space="preserve">Reinecke, Maria, Stephanie Heinzlmeir, Mathias Wilhelm, Guillaume Médard, Susan Klaeger, and Bernhard Kuster. 2019. “Kinobeads: A Chemical Proteomic Approach for Kinase Inhibitor Selectivity Profiling and Target Discovery.” </w:t>
        </w:r>
        <w:r w:rsidRPr="00C65007">
          <w:rPr>
            <w:i/>
            <w:color w:val="000000"/>
            <w:highlight w:val="white"/>
          </w:rPr>
          <w:t>Methods and Principles in Medicinal Chemistry</w:t>
        </w:r>
        <w:r>
          <w:rPr>
            <w:color w:val="000000"/>
            <w:highlight w:val="white"/>
          </w:rPr>
          <w:t>. Wiley. https://doi.org/10.1002/9783527818242.ch4.</w:t>
        </w:r>
      </w:ins>
    </w:p>
    <w:p w14:paraId="13F11D46" w14:textId="77777777" w:rsidR="00C65007" w:rsidRDefault="00C65007" w:rsidP="00C65007">
      <w:pPr>
        <w:widowControl w:val="0"/>
        <w:pBdr>
          <w:top w:val="nil"/>
          <w:left w:val="nil"/>
          <w:bottom w:val="nil"/>
          <w:right w:val="nil"/>
          <w:between w:val="nil"/>
        </w:pBdr>
        <w:spacing w:line="240" w:lineRule="auto"/>
        <w:ind w:left="720" w:hanging="720"/>
        <w:rPr>
          <w:ins w:id="872" w:author="Joisa, Chinmaya Udaya" w:date="2023-09-05T11:19:00Z"/>
          <w:color w:val="000000"/>
          <w:highlight w:val="white"/>
        </w:rPr>
      </w:pPr>
      <w:ins w:id="873" w:author="Joisa, Chinmaya Udaya" w:date="2023-09-05T11:19:00Z">
        <w:r>
          <w:rPr>
            <w:color w:val="000000"/>
            <w:highlight w:val="white"/>
          </w:rPr>
          <w:t xml:space="preserve">Rozemberczki, Benedek, Lauren Watson, Péter Bayer, Hao-Tsung Yang, Olivér Kiss, Sebastian Nilsson, and Rik Sarkar. 2022. “The Shapley Value in Machine Learning.” </w:t>
        </w:r>
        <w:r w:rsidRPr="00C65007">
          <w:rPr>
            <w:i/>
            <w:color w:val="000000"/>
            <w:highlight w:val="white"/>
          </w:rPr>
          <w:t>ArXiv [Cs.LG]</w:t>
        </w:r>
        <w:r>
          <w:rPr>
            <w:color w:val="000000"/>
            <w:highlight w:val="white"/>
          </w:rPr>
          <w:t>. arXiv. http://arxiv.org/abs/2202.05594.</w:t>
        </w:r>
      </w:ins>
    </w:p>
    <w:p w14:paraId="1B34144E" w14:textId="77777777" w:rsidR="00C65007" w:rsidRDefault="00C65007" w:rsidP="00C65007">
      <w:pPr>
        <w:widowControl w:val="0"/>
        <w:pBdr>
          <w:top w:val="nil"/>
          <w:left w:val="nil"/>
          <w:bottom w:val="nil"/>
          <w:right w:val="nil"/>
          <w:between w:val="nil"/>
        </w:pBdr>
        <w:spacing w:line="240" w:lineRule="auto"/>
        <w:ind w:left="720" w:hanging="720"/>
        <w:rPr>
          <w:ins w:id="874" w:author="Joisa, Chinmaya Udaya" w:date="2023-09-05T11:19:00Z"/>
          <w:color w:val="000000"/>
          <w:highlight w:val="white"/>
        </w:rPr>
      </w:pPr>
      <w:ins w:id="875" w:author="Joisa, Chinmaya Udaya" w:date="2023-09-05T11:19:00Z">
        <w:r>
          <w:rPr>
            <w:color w:val="000000"/>
            <w:highlight w:val="white"/>
          </w:rPr>
          <w:t xml:space="preserve">Ryu, Hwani, Hyun-Kyung Choi, Hyo Jeong Kim, Ah-Young Kim, Jie-Young Song, Sang-Gu Hwang, Jae-Sung Kim, et al. 2019. “Antitumor Activity of a Novel Tyrosine Kinase Inhibitor AIU2001 Due to Abrogation of the DNA Damage Repair in Non-Small Cell Lung Cancer Cells.” </w:t>
        </w:r>
        <w:r w:rsidRPr="00C65007">
          <w:rPr>
            <w:i/>
            <w:color w:val="000000"/>
            <w:highlight w:val="white"/>
          </w:rPr>
          <w:t>International Journal of Molecular Sciences</w:t>
        </w:r>
        <w:r>
          <w:rPr>
            <w:color w:val="000000"/>
            <w:highlight w:val="white"/>
          </w:rPr>
          <w:t>, September. https://doi.org/10.3390/ijms20194728.</w:t>
        </w:r>
      </w:ins>
    </w:p>
    <w:p w14:paraId="4EC02CF2" w14:textId="77777777" w:rsidR="00C65007" w:rsidRDefault="00C65007" w:rsidP="00C65007">
      <w:pPr>
        <w:widowControl w:val="0"/>
        <w:pBdr>
          <w:top w:val="nil"/>
          <w:left w:val="nil"/>
          <w:bottom w:val="nil"/>
          <w:right w:val="nil"/>
          <w:between w:val="nil"/>
        </w:pBdr>
        <w:spacing w:line="240" w:lineRule="auto"/>
        <w:ind w:left="720" w:hanging="720"/>
        <w:rPr>
          <w:ins w:id="876" w:author="Joisa, Chinmaya Udaya" w:date="2023-09-05T11:19:00Z"/>
          <w:color w:val="000000"/>
          <w:highlight w:val="white"/>
        </w:rPr>
      </w:pPr>
      <w:ins w:id="877" w:author="Joisa, Chinmaya Udaya" w:date="2023-09-05T11:19:00Z">
        <w:r>
          <w:rPr>
            <w:color w:val="000000"/>
            <w:highlight w:val="white"/>
          </w:rPr>
          <w:t xml:space="preserve">Strum, Scott W., Laszlo Gyenis, and David W. Litchfield. 2022. “CSNK2 in Cancer: Pathophysiology and Translational Applications.” </w:t>
        </w:r>
        <w:r w:rsidRPr="00C65007">
          <w:rPr>
            <w:i/>
            <w:color w:val="000000"/>
            <w:highlight w:val="white"/>
          </w:rPr>
          <w:t>British Journal of Cancer</w:t>
        </w:r>
        <w:r>
          <w:rPr>
            <w:color w:val="000000"/>
            <w:highlight w:val="white"/>
          </w:rPr>
          <w:t xml:space="preserve"> 126 (7): 994–1003.</w:t>
        </w:r>
      </w:ins>
    </w:p>
    <w:p w14:paraId="0C3C35D4" w14:textId="77777777" w:rsidR="00C65007" w:rsidRDefault="00C65007" w:rsidP="00C65007">
      <w:pPr>
        <w:widowControl w:val="0"/>
        <w:pBdr>
          <w:top w:val="nil"/>
          <w:left w:val="nil"/>
          <w:bottom w:val="nil"/>
          <w:right w:val="nil"/>
          <w:between w:val="nil"/>
        </w:pBdr>
        <w:spacing w:line="240" w:lineRule="auto"/>
        <w:ind w:left="720" w:hanging="720"/>
        <w:rPr>
          <w:ins w:id="878" w:author="Joisa, Chinmaya Udaya" w:date="2023-09-05T11:19:00Z"/>
          <w:color w:val="000000"/>
          <w:highlight w:val="white"/>
        </w:rPr>
      </w:pPr>
      <w:ins w:id="879" w:author="Joisa, Chinmaya Udaya" w:date="2023-09-05T11:19:00Z">
        <w:r>
          <w:rPr>
            <w:color w:val="000000"/>
            <w:highlight w:val="white"/>
          </w:rPr>
          <w:t xml:space="preserve">Szklarczyk, Damian, Annika L. Gable, Katerina C. Nastou, David Lyon, Rebecca Kirsch, Sampo Pyysalo, Nadezhda T. Doncheva, et al. 2021. “The STRING Database in 2021: Customizable Protein-Protein </w:t>
        </w:r>
        <w:r>
          <w:rPr>
            <w:color w:val="000000"/>
            <w:highlight w:val="white"/>
          </w:rPr>
          <w:lastRenderedPageBreak/>
          <w:t xml:space="preserve">Networks, and Functional Characterization of User-Uploaded Gene/Measurement Sets.” </w:t>
        </w:r>
        <w:r w:rsidRPr="00C65007">
          <w:rPr>
            <w:i/>
            <w:color w:val="000000"/>
            <w:highlight w:val="white"/>
          </w:rPr>
          <w:t>Nucleic Acids Research</w:t>
        </w:r>
        <w:r>
          <w:rPr>
            <w:color w:val="000000"/>
            <w:highlight w:val="white"/>
          </w:rPr>
          <w:t xml:space="preserve"> 49 (D1): D605–12.</w:t>
        </w:r>
      </w:ins>
    </w:p>
    <w:p w14:paraId="304C881D" w14:textId="77777777" w:rsidR="00C65007" w:rsidRDefault="00C65007" w:rsidP="00C65007">
      <w:pPr>
        <w:widowControl w:val="0"/>
        <w:pBdr>
          <w:top w:val="nil"/>
          <w:left w:val="nil"/>
          <w:bottom w:val="nil"/>
          <w:right w:val="nil"/>
          <w:between w:val="nil"/>
        </w:pBdr>
        <w:spacing w:line="240" w:lineRule="auto"/>
        <w:ind w:left="720" w:hanging="720"/>
        <w:rPr>
          <w:ins w:id="880" w:author="Joisa, Chinmaya Udaya" w:date="2023-09-05T11:19:00Z"/>
          <w:color w:val="000000"/>
          <w:highlight w:val="white"/>
        </w:rPr>
      </w:pPr>
      <w:ins w:id="881" w:author="Joisa, Chinmaya Udaya" w:date="2023-09-05T11:19:00Z">
        <w:r>
          <w:rPr>
            <w:color w:val="000000"/>
            <w:highlight w:val="white"/>
          </w:rPr>
          <w:t xml:space="preserve">Szöcs, Eduard, Tamás Stirling, Eric R. Scott, Andreas Scharmüller, and Ralf B. Schäfer. 2020. “Webchem: An R Package to Retrieve Chemical Information from the Web.” </w:t>
        </w:r>
        <w:r w:rsidRPr="00C65007">
          <w:rPr>
            <w:i/>
            <w:color w:val="000000"/>
            <w:highlight w:val="white"/>
          </w:rPr>
          <w:t>Journal of Statistical Software</w:t>
        </w:r>
        <w:r>
          <w:rPr>
            <w:color w:val="000000"/>
            <w:highlight w:val="white"/>
          </w:rPr>
          <w:t xml:space="preserve"> 93 (May): 1–17.</w:t>
        </w:r>
      </w:ins>
    </w:p>
    <w:p w14:paraId="6B76A444" w14:textId="77777777" w:rsidR="00C65007" w:rsidRDefault="00C65007" w:rsidP="00C65007">
      <w:pPr>
        <w:widowControl w:val="0"/>
        <w:pBdr>
          <w:top w:val="nil"/>
          <w:left w:val="nil"/>
          <w:bottom w:val="nil"/>
          <w:right w:val="nil"/>
          <w:between w:val="nil"/>
        </w:pBdr>
        <w:spacing w:line="240" w:lineRule="auto"/>
        <w:ind w:left="720" w:hanging="720"/>
        <w:rPr>
          <w:ins w:id="882" w:author="Joisa, Chinmaya Udaya" w:date="2023-09-05T11:19:00Z"/>
          <w:color w:val="000000"/>
          <w:highlight w:val="white"/>
        </w:rPr>
      </w:pPr>
      <w:ins w:id="883" w:author="Joisa, Chinmaya Udaya" w:date="2023-09-05T11:19:00Z">
        <w:r>
          <w:rPr>
            <w:color w:val="000000"/>
            <w:highlight w:val="white"/>
          </w:rPr>
          <w:t xml:space="preserve">Wells, Carrow I., Hassan Al-Ali, David M. Andrews, Christopher R. M. Asquith, Alison D. Axtman, Ivan Dikic, Daniel Ebner, et al. 2021. “The Kinase Chemogenomic Set (KCGS): An Open Science Resource for Kinase Vulnerability Identification.” </w:t>
        </w:r>
        <w:r w:rsidRPr="00C65007">
          <w:rPr>
            <w:i/>
            <w:color w:val="000000"/>
            <w:highlight w:val="white"/>
          </w:rPr>
          <w:t>International Journal of Molecular Sciences</w:t>
        </w:r>
        <w:r>
          <w:rPr>
            <w:color w:val="000000"/>
            <w:highlight w:val="white"/>
          </w:rPr>
          <w:t xml:space="preserve"> 22 (2). https://doi.org/10.3390/ijms22020566.</w:t>
        </w:r>
      </w:ins>
    </w:p>
    <w:p w14:paraId="321A221A" w14:textId="77777777" w:rsidR="00C65007" w:rsidRDefault="00C65007" w:rsidP="00C65007">
      <w:pPr>
        <w:widowControl w:val="0"/>
        <w:pBdr>
          <w:top w:val="nil"/>
          <w:left w:val="nil"/>
          <w:bottom w:val="nil"/>
          <w:right w:val="nil"/>
          <w:between w:val="nil"/>
        </w:pBdr>
        <w:spacing w:line="240" w:lineRule="auto"/>
        <w:ind w:left="720" w:hanging="720"/>
        <w:rPr>
          <w:ins w:id="884" w:author="Joisa, Chinmaya Udaya" w:date="2023-09-05T11:19:00Z"/>
          <w:color w:val="000000"/>
          <w:highlight w:val="white"/>
        </w:rPr>
      </w:pPr>
      <w:ins w:id="885" w:author="Joisa, Chinmaya Udaya" w:date="2023-09-05T11:19:00Z">
        <w:r>
          <w:rPr>
            <w:color w:val="000000"/>
            <w:highlight w:val="white"/>
          </w:rPr>
          <w:t xml:space="preserve">Wright, Marvin N., and Andreas Ziegler. 2017. “Ranger: A Fast Implementation of Random Forests for High Dimensional Data in C++ and R.” </w:t>
        </w:r>
        <w:r w:rsidRPr="00C65007">
          <w:rPr>
            <w:i/>
            <w:color w:val="000000"/>
            <w:highlight w:val="white"/>
          </w:rPr>
          <w:t>Journal of Statistical Software</w:t>
        </w:r>
        <w:r>
          <w:rPr>
            <w:color w:val="000000"/>
            <w:highlight w:val="white"/>
          </w:rPr>
          <w:t xml:space="preserve"> 77 (March): 1–17.</w:t>
        </w:r>
      </w:ins>
    </w:p>
    <w:p w14:paraId="49C2C1BC" w14:textId="77777777" w:rsidR="00C65007" w:rsidRDefault="00C65007" w:rsidP="00C65007">
      <w:pPr>
        <w:widowControl w:val="0"/>
        <w:pBdr>
          <w:top w:val="nil"/>
          <w:left w:val="nil"/>
          <w:bottom w:val="nil"/>
          <w:right w:val="nil"/>
          <w:between w:val="nil"/>
        </w:pBdr>
        <w:spacing w:line="240" w:lineRule="auto"/>
        <w:ind w:left="720" w:hanging="720"/>
        <w:rPr>
          <w:ins w:id="886" w:author="Joisa, Chinmaya Udaya" w:date="2023-09-05T11:19:00Z"/>
          <w:color w:val="000000"/>
          <w:highlight w:val="white"/>
        </w:rPr>
      </w:pPr>
      <w:ins w:id="887" w:author="Joisa, Chinmaya Udaya" w:date="2023-09-05T11:19:00Z">
        <w:r>
          <w:rPr>
            <w:color w:val="000000"/>
            <w:highlight w:val="white"/>
          </w:rPr>
          <w:t xml:space="preserve">Yesilkanal, Ali E., Gary L. Johnson, Alexandre F. Ramos, and Marsha Rich Rosner. 2021. “New Strategies for Targeting Kinase Networks in Cancer.” </w:t>
        </w:r>
        <w:r w:rsidRPr="00C65007">
          <w:rPr>
            <w:i/>
            <w:color w:val="000000"/>
            <w:highlight w:val="white"/>
          </w:rPr>
          <w:t>The Journal of Biological Chemistry</w:t>
        </w:r>
        <w:r>
          <w:rPr>
            <w:color w:val="000000"/>
            <w:highlight w:val="white"/>
          </w:rPr>
          <w:t xml:space="preserve"> 297 (4): 101128.</w:t>
        </w:r>
      </w:ins>
    </w:p>
    <w:p w14:paraId="44398C80" w14:textId="416645D6" w:rsidR="00C65007" w:rsidRDefault="00C65007" w:rsidP="00C65007">
      <w:pPr>
        <w:widowControl w:val="0"/>
        <w:pBdr>
          <w:top w:val="nil"/>
          <w:left w:val="nil"/>
          <w:bottom w:val="nil"/>
          <w:right w:val="nil"/>
          <w:between w:val="nil"/>
        </w:pBdr>
        <w:spacing w:line="240" w:lineRule="auto"/>
        <w:ind w:left="720" w:hanging="720"/>
        <w:rPr>
          <w:ins w:id="888" w:author="Joisa, Chinmaya Udaya" w:date="2023-09-05T11:19:00Z"/>
          <w:color w:val="000000"/>
          <w:highlight w:val="white"/>
        </w:rPr>
      </w:pPr>
      <w:ins w:id="889" w:author="Joisa, Chinmaya Udaya" w:date="2023-09-05T11:19:00Z">
        <w:r>
          <w:rPr>
            <w:color w:val="000000"/>
            <w:highlight w:val="white"/>
          </w:rPr>
          <w:t xml:space="preserve">Yu, Channing, Aristotle M. Mannan, Griselda Metta Yvone, Kenneth N. Ross, Yan-Ling Zhang, Melissa A. Marton, Bradley R. Taylor, et al. 2016. “High-Throughput Identification of Genotype-Specific Cancer Vulnerabilities in Mixtures of Barcoded Tumor Cell Lines.” </w:t>
        </w:r>
        <w:r w:rsidRPr="00C65007">
          <w:rPr>
            <w:i/>
            <w:color w:val="000000"/>
            <w:highlight w:val="white"/>
          </w:rPr>
          <w:t>Nature Biotechnology</w:t>
        </w:r>
        <w:r>
          <w:rPr>
            <w:color w:val="000000"/>
            <w:highlight w:val="white"/>
          </w:rPr>
          <w:t xml:space="preserve"> 34 (4): 419–23.</w:t>
        </w:r>
        <w:r>
          <w:rPr>
            <w:color w:val="000000"/>
            <w:highlight w:val="white"/>
          </w:rPr>
          <w:fldChar w:fldCharType="end"/>
        </w:r>
      </w:ins>
    </w:p>
    <w:p w14:paraId="1A71880E" w14:textId="77777777" w:rsidR="00ED14A0" w:rsidRDefault="00ED14A0">
      <w:pPr>
        <w:widowControl w:val="0"/>
        <w:pBdr>
          <w:top w:val="nil"/>
          <w:left w:val="nil"/>
          <w:bottom w:val="nil"/>
          <w:right w:val="nil"/>
          <w:between w:val="nil"/>
        </w:pBdr>
        <w:rPr>
          <w:highlight w:val="white"/>
          <w:rPrChange w:id="890" w:author="Joisa, Chinmaya Udaya" w:date="2023-09-05T11:19:00Z">
            <w:rPr/>
          </w:rPrChange>
        </w:rPr>
        <w:pPrChange w:id="891" w:author="Joisa, Chinmaya Udaya" w:date="2023-09-05T11:19:00Z">
          <w:pPr>
            <w:pStyle w:val="Body"/>
            <w:widowControl w:val="0"/>
            <w:spacing w:after="220" w:line="240" w:lineRule="auto"/>
            <w:ind w:left="440" w:hanging="440"/>
          </w:pPr>
        </w:pPrChange>
      </w:pPr>
    </w:p>
    <w:sectPr w:rsidR="00ED14A0">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A5ED" w14:textId="77777777" w:rsidR="00845EF9" w:rsidRDefault="00845EF9" w:rsidP="00C37609">
      <w:pPr>
        <w:spacing w:line="240" w:lineRule="auto"/>
      </w:pPr>
      <w:r>
        <w:separator/>
      </w:r>
    </w:p>
  </w:endnote>
  <w:endnote w:type="continuationSeparator" w:id="0">
    <w:p w14:paraId="5EA7B32C" w14:textId="77777777" w:rsidR="00845EF9" w:rsidRDefault="00845EF9" w:rsidP="00C37609">
      <w:pPr>
        <w:spacing w:line="240" w:lineRule="auto"/>
      </w:pPr>
      <w:r>
        <w:continuationSeparator/>
      </w:r>
    </w:p>
  </w:endnote>
  <w:endnote w:type="continuationNotice" w:id="1">
    <w:p w14:paraId="04FFA3DC" w14:textId="77777777" w:rsidR="00845EF9" w:rsidRDefault="00845EF9" w:rsidP="00C376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8C89" w14:textId="77777777" w:rsidR="00C37609" w:rsidRDefault="00C37609">
    <w:pPr>
      <w:pStyle w:val="Footer"/>
      <w:pPrChange w:id="893" w:author="Joisa, Chinmaya Udaya" w:date="2023-09-05T11:19:00Z">
        <w:pPr>
          <w:pStyle w:val="Header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C537C" w14:textId="77777777" w:rsidR="00845EF9" w:rsidRDefault="00845EF9" w:rsidP="00C37609">
      <w:pPr>
        <w:spacing w:line="240" w:lineRule="auto"/>
      </w:pPr>
      <w:r>
        <w:separator/>
      </w:r>
    </w:p>
  </w:footnote>
  <w:footnote w:type="continuationSeparator" w:id="0">
    <w:p w14:paraId="0B592C05" w14:textId="77777777" w:rsidR="00845EF9" w:rsidRDefault="00845EF9" w:rsidP="00C37609">
      <w:pPr>
        <w:spacing w:line="240" w:lineRule="auto"/>
      </w:pPr>
      <w:r>
        <w:continuationSeparator/>
      </w:r>
    </w:p>
  </w:footnote>
  <w:footnote w:type="continuationNotice" w:id="1">
    <w:p w14:paraId="7F1C7278" w14:textId="77777777" w:rsidR="00845EF9" w:rsidRDefault="00845EF9" w:rsidP="00C376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6B21" w14:textId="77777777" w:rsidR="00C37609" w:rsidRDefault="00C37609">
    <w:pPr>
      <w:pStyle w:val="Header"/>
      <w:pPrChange w:id="892" w:author="Joisa, Chinmaya Udaya" w:date="2023-09-05T11:19:00Z">
        <w:pPr>
          <w:pStyle w:val="HeaderFoot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3C7"/>
    <w:multiLevelType w:val="hybridMultilevel"/>
    <w:tmpl w:val="317E30E4"/>
    <w:numStyleLink w:val="ImportedStyle4"/>
  </w:abstractNum>
  <w:abstractNum w:abstractNumId="1" w15:restartNumberingAfterBreak="0">
    <w:nsid w:val="10BC22BC"/>
    <w:multiLevelType w:val="hybridMultilevel"/>
    <w:tmpl w:val="6002B388"/>
    <w:styleLink w:val="ImportedStyle2"/>
    <w:lvl w:ilvl="0" w:tplc="071068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B0B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9D0C3B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E8B28B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FE01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F6C2E6">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792E72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1466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427DC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181427"/>
    <w:multiLevelType w:val="hybridMultilevel"/>
    <w:tmpl w:val="85BAB79A"/>
    <w:styleLink w:val="ImportedStyle3"/>
    <w:lvl w:ilvl="0" w:tplc="FCAE24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C3EC11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C6C1C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1CF8DD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CE4F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FA05C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D166E4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1003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D7804A2">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AA118EB"/>
    <w:multiLevelType w:val="hybridMultilevel"/>
    <w:tmpl w:val="6002B388"/>
    <w:numStyleLink w:val="ImportedStyle2"/>
  </w:abstractNum>
  <w:abstractNum w:abstractNumId="4" w15:restartNumberingAfterBreak="0">
    <w:nsid w:val="346D6716"/>
    <w:multiLevelType w:val="multilevel"/>
    <w:tmpl w:val="264A3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3B6731"/>
    <w:multiLevelType w:val="hybridMultilevel"/>
    <w:tmpl w:val="317E30E4"/>
    <w:styleLink w:val="ImportedStyle4"/>
    <w:lvl w:ilvl="0" w:tplc="0FF21D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BEDB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566B78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16C0A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14ABA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F8DFA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837CCF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3AF6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E66DFC">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233A87"/>
    <w:multiLevelType w:val="multilevel"/>
    <w:tmpl w:val="37F2D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4B312B"/>
    <w:multiLevelType w:val="hybridMultilevel"/>
    <w:tmpl w:val="85BAB79A"/>
    <w:numStyleLink w:val="ImportedStyle3"/>
  </w:abstractNum>
  <w:abstractNum w:abstractNumId="8" w15:restartNumberingAfterBreak="0">
    <w:nsid w:val="4EA71633"/>
    <w:multiLevelType w:val="multilevel"/>
    <w:tmpl w:val="A6163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4D70CB"/>
    <w:multiLevelType w:val="multilevel"/>
    <w:tmpl w:val="E6A01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CC7C50"/>
    <w:multiLevelType w:val="hybridMultilevel"/>
    <w:tmpl w:val="0A1E665C"/>
    <w:numStyleLink w:val="ImportedStyle1"/>
  </w:abstractNum>
  <w:abstractNum w:abstractNumId="11" w15:restartNumberingAfterBreak="0">
    <w:nsid w:val="702F022F"/>
    <w:multiLevelType w:val="hybridMultilevel"/>
    <w:tmpl w:val="0A1E665C"/>
    <w:styleLink w:val="ImportedStyle1"/>
    <w:lvl w:ilvl="0" w:tplc="6C00C9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6AF7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DC4C6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043235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CCEA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AE25C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7E87D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1446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7EE5B6">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66781150">
    <w:abstractNumId w:val="9"/>
  </w:num>
  <w:num w:numId="2" w16cid:durableId="2037542154">
    <w:abstractNumId w:val="4"/>
  </w:num>
  <w:num w:numId="3" w16cid:durableId="591281046">
    <w:abstractNumId w:val="6"/>
  </w:num>
  <w:num w:numId="4" w16cid:durableId="131295986">
    <w:abstractNumId w:val="8"/>
  </w:num>
  <w:num w:numId="5" w16cid:durableId="2120752590">
    <w:abstractNumId w:val="11"/>
  </w:num>
  <w:num w:numId="6" w16cid:durableId="548153491">
    <w:abstractNumId w:val="10"/>
  </w:num>
  <w:num w:numId="7" w16cid:durableId="1125465929">
    <w:abstractNumId w:val="1"/>
  </w:num>
  <w:num w:numId="8" w16cid:durableId="145513134">
    <w:abstractNumId w:val="3"/>
  </w:num>
  <w:num w:numId="9" w16cid:durableId="2091657628">
    <w:abstractNumId w:val="2"/>
  </w:num>
  <w:num w:numId="10" w16cid:durableId="1941983249">
    <w:abstractNumId w:val="7"/>
  </w:num>
  <w:num w:numId="11" w16cid:durableId="1555895015">
    <w:abstractNumId w:val="5"/>
  </w:num>
  <w:num w:numId="12" w16cid:durableId="13208896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isa, Chinmaya Udaya">
    <w15:presenceInfo w15:providerId="AD" w15:userId="S::cujoisa@ad.unc.edu::ce34908b-8e27-40c6-9ea7-acc9cc6ed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887O845D335H959"/>
    <w:docVar w:name="paperpile-doc-name" w:val="Integrated Single-Dose Kinome Profiling Data is Predictive of Cancer Cell Line Sensitivity to Kinase Inhibitors.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default"/>
  </w:docVars>
  <w:rsids>
    <w:rsidRoot w:val="00ED14A0"/>
    <w:rsid w:val="0024767C"/>
    <w:rsid w:val="00294D6B"/>
    <w:rsid w:val="006804EC"/>
    <w:rsid w:val="006A273A"/>
    <w:rsid w:val="00757280"/>
    <w:rsid w:val="007C03D8"/>
    <w:rsid w:val="007D6E47"/>
    <w:rsid w:val="00845EF9"/>
    <w:rsid w:val="0097083C"/>
    <w:rsid w:val="00C37609"/>
    <w:rsid w:val="00C65007"/>
    <w:rsid w:val="00E72CB0"/>
    <w:rsid w:val="00ED14A0"/>
    <w:rsid w:val="00ED50C9"/>
    <w:rsid w:val="00FB02E2"/>
    <w:rsid w:val="00FD0049"/>
    <w:rsid w:val="00FD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73722"/>
  <w15:docId w15:val="{57DFDC3C-0B9C-0149-936C-55E19C68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609"/>
    <w:pPr>
      <w:pPrChange w:id="0" w:author="Joisa, Chinmaya Udaya" w:date="2023-09-05T11:19:00Z">
        <w:pPr>
          <w:pBdr>
            <w:top w:val="nil"/>
            <w:left w:val="nil"/>
            <w:bottom w:val="nil"/>
            <w:right w:val="nil"/>
            <w:between w:val="nil"/>
            <w:bar w:val="nil"/>
          </w:pBdr>
        </w:pPr>
      </w:pPrChange>
    </w:pPr>
    <w:rPr>
      <w:rPrChange w:id="0" w:author="Joisa, Chinmaya Udaya" w:date="2023-09-05T11:19:00Z">
        <w:rPr>
          <w:rFonts w:eastAsia="Arial Unicode MS"/>
          <w:sz w:val="24"/>
          <w:szCs w:val="24"/>
          <w:bdr w:val="nil"/>
          <w:lang w:val="en-US" w:eastAsia="en-US" w:bidi="ar-SA"/>
        </w:rPr>
      </w:rPrChang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rsid w:val="00C37609"/>
    <w:rPr>
      <w:u w:val="single"/>
    </w:rPr>
  </w:style>
  <w:style w:type="paragraph" w:customStyle="1" w:styleId="HeaderFooter">
    <w:name w:val="Header &amp; Footer"/>
    <w:rsid w:val="00C37609"/>
    <w:pPr>
      <w:pBdr>
        <w:top w:val="nil"/>
        <w:left w:val="nil"/>
        <w:bottom w:val="nil"/>
        <w:right w:val="nil"/>
        <w:between w:val="nil"/>
        <w:bar w:val="nil"/>
      </w:pBdr>
      <w:tabs>
        <w:tab w:val="right" w:pos="9020"/>
      </w:tabs>
      <w:spacing w:line="240" w:lineRule="auto"/>
      <w:pPrChange w:id="1" w:author="Joisa, Chinmaya Udaya" w:date="2023-09-05T11:19:00Z">
        <w:pPr>
          <w:pBdr>
            <w:top w:val="nil"/>
            <w:left w:val="nil"/>
            <w:bottom w:val="nil"/>
            <w:right w:val="nil"/>
            <w:between w:val="nil"/>
            <w:bar w:val="nil"/>
          </w:pBdr>
          <w:tabs>
            <w:tab w:val="right" w:pos="9020"/>
          </w:tabs>
        </w:pPr>
      </w:pPrChange>
    </w:pPr>
    <w:rPr>
      <w:rFonts w:ascii="Helvetica Neue" w:eastAsia="Arial Unicode MS" w:hAnsi="Helvetica Neue" w:cs="Arial Unicode MS"/>
      <w:color w:val="000000"/>
      <w:sz w:val="24"/>
      <w:szCs w:val="24"/>
      <w:bdr w:val="nil"/>
      <w:lang w:val="en-US" w:eastAsia="en-US"/>
      <w14:textOutline w14:w="0" w14:cap="flat" w14:cmpd="sng" w14:algn="ctr">
        <w14:noFill/>
        <w14:prstDash w14:val="solid"/>
        <w14:bevel/>
      </w14:textOutline>
      <w:rPrChange w:id="1" w:author="Joisa, Chinmaya Udaya" w:date="2023-09-05T11:19:00Z">
        <w:rPr>
          <w:rFonts w:ascii="Helvetica Neue" w:eastAsia="Arial Unicode MS" w:hAnsi="Helvetica Neue" w:cs="Arial Unicode MS"/>
          <w:color w:val="000000"/>
          <w:sz w:val="24"/>
          <w:szCs w:val="24"/>
          <w:bdr w:val="nil"/>
          <w:lang w:val="en-US" w:eastAsia="en-US" w:bidi="ar-SA"/>
          <w14:textOutline w14:w="0" w14:cap="flat" w14:cmpd="sng" w14:algn="ctr">
            <w14:noFill/>
            <w14:prstDash w14:val="solid"/>
            <w14:bevel/>
          </w14:textOutline>
        </w:rPr>
      </w:rPrChange>
    </w:rPr>
  </w:style>
  <w:style w:type="paragraph" w:customStyle="1" w:styleId="Body">
    <w:name w:val="Body"/>
    <w:rsid w:val="00C37609"/>
    <w:pPr>
      <w:pBdr>
        <w:top w:val="nil"/>
        <w:left w:val="nil"/>
        <w:bottom w:val="nil"/>
        <w:right w:val="nil"/>
        <w:between w:val="nil"/>
        <w:bar w:val="nil"/>
      </w:pBdr>
      <w:pPrChange w:id="2" w:author="Joisa, Chinmaya Udaya" w:date="2023-09-05T11:19:00Z">
        <w:pPr>
          <w:pBdr>
            <w:top w:val="nil"/>
            <w:left w:val="nil"/>
            <w:bottom w:val="nil"/>
            <w:right w:val="nil"/>
            <w:between w:val="nil"/>
            <w:bar w:val="nil"/>
          </w:pBdr>
          <w:spacing w:line="276" w:lineRule="auto"/>
        </w:pPr>
      </w:pPrChange>
    </w:pPr>
    <w:rPr>
      <w:rFonts w:eastAsia="Arial Unicode MS" w:cs="Arial Unicode MS"/>
      <w:color w:val="000000"/>
      <w:u w:color="000000"/>
      <w:bdr w:val="nil"/>
      <w:lang w:val="en-US" w:eastAsia="en-US"/>
      <w14:textOutline w14:w="0" w14:cap="flat" w14:cmpd="sng" w14:algn="ctr">
        <w14:noFill/>
        <w14:prstDash w14:val="solid"/>
        <w14:bevel/>
      </w14:textOutline>
      <w:rPrChange w:id="2" w:author="Joisa, Chinmaya Udaya" w:date="2023-09-05T11:19:00Z">
        <w:rPr>
          <w:rFonts w:ascii="Arial" w:eastAsia="Arial Unicode MS" w:hAnsi="Arial" w:cs="Arial Unicode MS"/>
          <w:color w:val="000000"/>
          <w:sz w:val="22"/>
          <w:szCs w:val="22"/>
          <w:u w:color="000000"/>
          <w:bdr w:val="nil"/>
          <w:lang w:val="en-US" w:eastAsia="en-US" w:bidi="ar-SA"/>
          <w14:textOutline w14:w="0" w14:cap="flat" w14:cmpd="sng" w14:algn="ctr">
            <w14:noFill/>
            <w14:prstDash w14:val="solid"/>
            <w14:bevel/>
          </w14:textOutline>
        </w:rPr>
      </w:rPrChange>
    </w:rPr>
  </w:style>
  <w:style w:type="numbering" w:customStyle="1" w:styleId="ImportedStyle1">
    <w:name w:val="Imported Style 1"/>
    <w:rsid w:val="00C37609"/>
    <w:pPr>
      <w:numPr>
        <w:numId w:val="5"/>
      </w:numPr>
    </w:pPr>
  </w:style>
  <w:style w:type="character" w:customStyle="1" w:styleId="None">
    <w:name w:val="None"/>
    <w:rsid w:val="00C37609"/>
  </w:style>
  <w:style w:type="character" w:customStyle="1" w:styleId="Hyperlink0">
    <w:name w:val="Hyperlink.0"/>
    <w:basedOn w:val="None"/>
    <w:rsid w:val="00C37609"/>
    <w:rPr>
      <w:rFonts w:ascii="Arial" w:eastAsia="Arial" w:hAnsi="Arial" w:cs="Arial"/>
      <w:outline w:val="0"/>
      <w:color w:val="000000"/>
      <w:u w:val="none" w:color="000000"/>
    </w:rPr>
  </w:style>
  <w:style w:type="character" w:customStyle="1" w:styleId="Hyperlink1">
    <w:name w:val="Hyperlink.1"/>
    <w:basedOn w:val="None"/>
    <w:rsid w:val="00C37609"/>
  </w:style>
  <w:style w:type="numbering" w:customStyle="1" w:styleId="ImportedStyle2">
    <w:name w:val="Imported Style 2"/>
    <w:rsid w:val="00C37609"/>
    <w:pPr>
      <w:numPr>
        <w:numId w:val="7"/>
      </w:numPr>
    </w:pPr>
  </w:style>
  <w:style w:type="character" w:customStyle="1" w:styleId="Hyperlink2">
    <w:name w:val="Hyperlink.2"/>
    <w:basedOn w:val="None"/>
    <w:rsid w:val="00C37609"/>
    <w:rPr>
      <w:outline w:val="0"/>
      <w:color w:val="1155CC"/>
      <w:u w:val="single" w:color="1155CC"/>
      <w:shd w:val="clear" w:color="auto" w:fill="FFFFFF"/>
    </w:rPr>
  </w:style>
  <w:style w:type="character" w:customStyle="1" w:styleId="Hyperlink3">
    <w:name w:val="Hyperlink.3"/>
    <w:basedOn w:val="None"/>
    <w:rsid w:val="00C37609"/>
    <w:rPr>
      <w:rFonts w:ascii="Arial" w:eastAsia="Arial" w:hAnsi="Arial" w:cs="Arial"/>
      <w:outline w:val="0"/>
      <w:color w:val="000000"/>
      <w:u w:val="none" w:color="000000"/>
      <w:shd w:val="clear" w:color="auto" w:fill="FFFFFF"/>
    </w:rPr>
  </w:style>
  <w:style w:type="numbering" w:customStyle="1" w:styleId="ImportedStyle3">
    <w:name w:val="Imported Style 3"/>
    <w:rsid w:val="00C37609"/>
    <w:pPr>
      <w:numPr>
        <w:numId w:val="9"/>
      </w:numPr>
    </w:pPr>
  </w:style>
  <w:style w:type="numbering" w:customStyle="1" w:styleId="ImportedStyle4">
    <w:name w:val="Imported Style 4"/>
    <w:rsid w:val="00C37609"/>
    <w:pPr>
      <w:numPr>
        <w:numId w:val="11"/>
      </w:numPr>
    </w:pPr>
  </w:style>
  <w:style w:type="paragraph" w:styleId="Header">
    <w:name w:val="header"/>
    <w:basedOn w:val="Normal"/>
    <w:link w:val="HeaderChar"/>
    <w:uiPriority w:val="99"/>
    <w:unhideWhenUsed/>
    <w:rsid w:val="00C37609"/>
    <w:pPr>
      <w:tabs>
        <w:tab w:val="center" w:pos="4513"/>
        <w:tab w:val="right" w:pos="9026"/>
      </w:tabs>
      <w:spacing w:line="240" w:lineRule="auto"/>
    </w:pPr>
  </w:style>
  <w:style w:type="character" w:customStyle="1" w:styleId="HeaderChar">
    <w:name w:val="Header Char"/>
    <w:basedOn w:val="DefaultParagraphFont"/>
    <w:link w:val="Header"/>
    <w:uiPriority w:val="99"/>
    <w:rsid w:val="00C37609"/>
  </w:style>
  <w:style w:type="paragraph" w:styleId="Footer">
    <w:name w:val="footer"/>
    <w:basedOn w:val="Normal"/>
    <w:link w:val="FooterChar"/>
    <w:uiPriority w:val="99"/>
    <w:unhideWhenUsed/>
    <w:rsid w:val="00C37609"/>
    <w:pPr>
      <w:tabs>
        <w:tab w:val="center" w:pos="4513"/>
        <w:tab w:val="right" w:pos="9026"/>
      </w:tabs>
      <w:spacing w:line="240" w:lineRule="auto"/>
    </w:pPr>
  </w:style>
  <w:style w:type="character" w:customStyle="1" w:styleId="FooterChar">
    <w:name w:val="Footer Char"/>
    <w:basedOn w:val="DefaultParagraphFont"/>
    <w:link w:val="Footer"/>
    <w:uiPriority w:val="99"/>
    <w:rsid w:val="00C3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28409</Words>
  <Characters>161934</Characters>
  <Application>Microsoft Office Word</Application>
  <DocSecurity>0</DocSecurity>
  <Lines>1349</Lines>
  <Paragraphs>379</Paragraphs>
  <ScaleCrop>false</ScaleCrop>
  <Company/>
  <LinksUpToDate>false</LinksUpToDate>
  <CharactersWithSpaces>189964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Joisa, Chinmaya Udaya</cp:lastModifiedBy>
  <cp:revision>1</cp:revision>
  <dcterms:created xsi:type="dcterms:W3CDTF">2023-09-05T14:59:00Z</dcterms:created>
  <dcterms:modified xsi:type="dcterms:W3CDTF">2023-09-05T15:22:00Z</dcterms:modified>
</cp:coreProperties>
</file>